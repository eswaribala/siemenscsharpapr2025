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174" w:rsidRDefault="00EC6174" w:rsidP="00EC6174">
      <w:pPr>
        <w:pStyle w:val="ReturnAddress"/>
        <w:framePr w:w="2596" w:h="1546" w:wrap="notBeside" w:x="9073" w:y="433"/>
        <w:rPr>
          <w:b/>
          <w:sz w:val="18"/>
        </w:rPr>
      </w:pPr>
      <w:r>
        <w:rPr>
          <w:b/>
          <w:sz w:val="18"/>
        </w:rPr>
        <w:t>Virtusa Corp.</w:t>
      </w:r>
    </w:p>
    <w:p w:rsidR="00EC6174" w:rsidRDefault="00EC6174" w:rsidP="00EC6174">
      <w:pPr>
        <w:pStyle w:val="ReturnAddress"/>
        <w:framePr w:w="2596" w:h="1546" w:wrap="notBeside" w:x="9073" w:y="433"/>
      </w:pPr>
      <w:r>
        <w:t xml:space="preserve">2000 West Park Drive </w:t>
      </w:r>
    </w:p>
    <w:p w:rsidR="00EC6174" w:rsidRDefault="00EC6174" w:rsidP="00EC6174">
      <w:pPr>
        <w:pStyle w:val="ReturnAddress"/>
        <w:framePr w:w="2596" w:h="1546" w:wrap="notBeside" w:x="9073" w:y="433"/>
      </w:pPr>
      <w:r>
        <w:t>Westboro, MA 01581</w:t>
      </w:r>
    </w:p>
    <w:p w:rsidR="00EC6174" w:rsidRDefault="00EC6174" w:rsidP="00EC6174">
      <w:pPr>
        <w:pStyle w:val="ReturnAddress"/>
        <w:framePr w:w="2596" w:h="1546" w:wrap="notBeside" w:x="9073" w:y="433"/>
      </w:pPr>
      <w:proofErr w:type="gramStart"/>
      <w:r>
        <w:t>Phone :</w:t>
      </w:r>
      <w:proofErr w:type="gramEnd"/>
      <w:r>
        <w:t xml:space="preserve"> (508) 389-7300</w:t>
      </w:r>
    </w:p>
    <w:p w:rsidR="00EC6174" w:rsidRDefault="00EC6174" w:rsidP="00EC6174">
      <w:pPr>
        <w:pStyle w:val="ReturnAddress"/>
        <w:framePr w:w="2596" w:h="1546" w:wrap="notBeside" w:x="9073" w:y="433"/>
      </w:pPr>
      <w:r>
        <w:t xml:space="preserve">Fax   </w:t>
      </w:r>
      <w:proofErr w:type="gramStart"/>
      <w:r>
        <w:t xml:space="preserve">  :</w:t>
      </w:r>
      <w:proofErr w:type="gramEnd"/>
      <w:r>
        <w:t xml:space="preserve"> (508) 366 9901</w:t>
      </w:r>
    </w:p>
    <w:p w:rsidR="00EC6174" w:rsidRDefault="00EC6174" w:rsidP="00EC6174">
      <w:pPr>
        <w:pStyle w:val="ReturnAddress"/>
        <w:framePr w:w="2596" w:h="1546" w:wrap="notBeside" w:x="9073" w:y="433"/>
      </w:pPr>
      <w:proofErr w:type="gramStart"/>
      <w:r>
        <w:t>E-mail :</w:t>
      </w:r>
      <w:proofErr w:type="gramEnd"/>
      <w:r>
        <w:t xml:space="preserve"> </w:t>
      </w:r>
      <w:hyperlink r:id="rId8" w:history="1">
        <w:r>
          <w:rPr>
            <w:rStyle w:val="Hyperlink"/>
          </w:rPr>
          <w:t>info@virtusa.com</w:t>
        </w:r>
      </w:hyperlink>
    </w:p>
    <w:p w:rsidR="00EC6174" w:rsidRDefault="00EC6174" w:rsidP="00EC6174">
      <w:pPr>
        <w:pStyle w:val="ReturnAddress"/>
        <w:framePr w:w="2596" w:h="1546" w:wrap="notBeside" w:x="9073" w:y="433"/>
      </w:pPr>
      <w:proofErr w:type="gramStart"/>
      <w:r>
        <w:t>URL  :</w:t>
      </w:r>
      <w:proofErr w:type="gramEnd"/>
      <w:r>
        <w:t xml:space="preserve"> </w:t>
      </w:r>
      <w:hyperlink r:id="rId9" w:history="1">
        <w:r>
          <w:rPr>
            <w:rStyle w:val="Hyperlink"/>
          </w:rPr>
          <w:t>www.virtusa.com</w:t>
        </w:r>
      </w:hyperlink>
    </w:p>
    <w:p w:rsidR="00EC6174" w:rsidRDefault="00EC6174" w:rsidP="00EC6174">
      <w:pPr>
        <w:pStyle w:val="ReturnAddress"/>
        <w:framePr w:w="2596" w:h="1546" w:wrap="notBeside" w:x="9073" w:y="433"/>
      </w:pPr>
    </w:p>
    <w:p w:rsidR="00EC6174" w:rsidRDefault="00EC6174" w:rsidP="00EC6174">
      <w:pPr>
        <w:pStyle w:val="ReturnAddress"/>
        <w:framePr w:w="2596" w:h="1546" w:wrap="notBeside" w:x="9073" w:y="433"/>
      </w:pPr>
    </w:p>
    <w:p w:rsidR="00EC6174" w:rsidRDefault="00EC6174" w:rsidP="00EC6174">
      <w:pPr>
        <w:pStyle w:val="ReturnAddress"/>
        <w:framePr w:w="2596" w:h="1546" w:wrap="notBeside" w:x="9073" w:y="433"/>
      </w:pPr>
    </w:p>
    <w:p w:rsidR="00787F87" w:rsidRDefault="004A498E" w:rsidP="00112717">
      <w:pPr>
        <w:pStyle w:val="Heading1"/>
        <w:numPr>
          <w:ilvl w:val="0"/>
          <w:numId w:val="0"/>
        </w:numPr>
        <w:spacing w:before="0" w:after="0" w:line="36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82" style="position:absolute;left:0;text-align:left;margin-left:-36pt;margin-top:41.5pt;width:540pt;height:24pt;z-index:-251632640" coordorigin="720,2270" coordsize="10800,480">
            <v:rect id="_x0000_s1083" style="position:absolute;left:720;top:2270;width:10800;height:480;mso-position-horizontal-relative:page;mso-position-vertical-relative:page" fillcolor="#e5e5e5" stroked="f" strokecolor="#e5e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84" type="#_x0000_t75" style="position:absolute;left:720;top:2270;width:2018;height:480;visibility:visible" wrapcoords="-232 0 -232 20661 21600 20661 21600 0 -232 0">
              <v:imagedata r:id="rId10" o:title=""/>
            </v:shape>
          </v:group>
        </w:pict>
      </w:r>
    </w:p>
    <w:p w:rsidR="00FE132A" w:rsidRDefault="00FE132A" w:rsidP="00FE132A"/>
    <w:p w:rsidR="00FE132A" w:rsidRDefault="00FE132A" w:rsidP="00FE132A"/>
    <w:p w:rsidR="00FE132A" w:rsidRDefault="00FE132A" w:rsidP="00FE132A"/>
    <w:p w:rsidR="00FE132A" w:rsidRDefault="00FE132A" w:rsidP="00FE132A"/>
    <w:p w:rsidR="00EC6174" w:rsidRPr="0038220E" w:rsidRDefault="00EC6174" w:rsidP="00EC6174">
      <w:pPr>
        <w:spacing w:line="360" w:lineRule="auto"/>
        <w:jc w:val="center"/>
        <w:rPr>
          <w:rFonts w:ascii="Times New Roman" w:hAnsi="Times New Roman" w:cs="Times New Roman"/>
          <w:b/>
          <w:bCs/>
          <w:sz w:val="56"/>
          <w:szCs w:val="56"/>
        </w:rPr>
      </w:pPr>
      <w:r w:rsidRPr="0038220E">
        <w:rPr>
          <w:rFonts w:ascii="Times New Roman" w:hAnsi="Times New Roman" w:cs="Times New Roman"/>
          <w:b/>
          <w:bCs/>
          <w:sz w:val="56"/>
          <w:szCs w:val="56"/>
        </w:rPr>
        <w:t>Detailed Software Requirements Specification (DSRS) for</w:t>
      </w:r>
    </w:p>
    <w:p w:rsidR="00EC6174" w:rsidRPr="0038220E" w:rsidRDefault="00EC6174" w:rsidP="00EC6174">
      <w:pPr>
        <w:spacing w:line="360" w:lineRule="auto"/>
        <w:jc w:val="center"/>
        <w:rPr>
          <w:rFonts w:ascii="Times New Roman" w:hAnsi="Times New Roman" w:cs="Times New Roman"/>
          <w:b/>
          <w:bCs/>
          <w:sz w:val="56"/>
          <w:szCs w:val="56"/>
        </w:rPr>
      </w:pPr>
      <w:proofErr w:type="spellStart"/>
      <w:r w:rsidRPr="0038220E">
        <w:rPr>
          <w:rFonts w:ascii="Times New Roman" w:hAnsi="Times New Roman" w:cs="Times New Roman"/>
          <w:b/>
          <w:bCs/>
          <w:sz w:val="56"/>
          <w:szCs w:val="56"/>
        </w:rPr>
        <w:t>Vcarpooling</w:t>
      </w:r>
      <w:proofErr w:type="spellEnd"/>
    </w:p>
    <w:p w:rsidR="00FE132A" w:rsidRDefault="00FE132A" w:rsidP="00FE132A"/>
    <w:p w:rsidR="00FE132A" w:rsidRDefault="00FE132A" w:rsidP="00FE132A"/>
    <w:p w:rsidR="00FE132A" w:rsidRDefault="00FE132A" w:rsidP="00FE132A"/>
    <w:p w:rsidR="00FE132A" w:rsidRDefault="00FE132A" w:rsidP="00FE132A"/>
    <w:p w:rsidR="00FE132A" w:rsidRDefault="00FE132A" w:rsidP="00FE132A"/>
    <w:p w:rsidR="00FE132A" w:rsidRDefault="00FE132A" w:rsidP="00FE132A"/>
    <w:p w:rsidR="00FE132A" w:rsidRDefault="00FE132A" w:rsidP="00FE132A"/>
    <w:p w:rsidR="00FE132A" w:rsidRDefault="00FE132A" w:rsidP="00FE132A"/>
    <w:p w:rsidR="00FE132A" w:rsidRDefault="00FE132A" w:rsidP="00FE132A"/>
    <w:p w:rsidR="0018038E" w:rsidRDefault="0018038E" w:rsidP="00FE132A"/>
    <w:p w:rsidR="00FE132A" w:rsidRDefault="00FE132A" w:rsidP="00FE132A"/>
    <w:p w:rsidR="00FE132A" w:rsidRPr="00FE132A" w:rsidRDefault="00FE132A" w:rsidP="00FE132A"/>
    <w:p w:rsidR="00787F87" w:rsidRPr="006D24BD" w:rsidRDefault="004A498E" w:rsidP="00787F87">
      <w:pPr>
        <w:pStyle w:val="TOC1"/>
        <w:spacing w:before="0" w:after="0" w:line="360" w:lineRule="auto"/>
        <w:jc w:val="both"/>
        <w:rPr>
          <w:rFonts w:ascii="Times New Roman" w:hAnsi="Times New Roman" w:cs="Times New Roman"/>
          <w:i/>
          <w:szCs w:val="24"/>
        </w:rPr>
      </w:pPr>
      <w:r>
        <w:rPr>
          <w:rFonts w:ascii="Times New Roman" w:hAnsi="Times New Roman" w:cs="Times New Roman"/>
          <w:szCs w:val="24"/>
        </w:rPr>
        <w:lastRenderedPageBreak/>
        <w:pict>
          <v:line id="_x0000_s1080" style="position:absolute;left:0;text-align:left;z-index:251682816" from="-3.6pt,21.6pt" to="441pt,21.6pt" o:allowincell="f" strokeweight="1pt"/>
        </w:pict>
      </w:r>
      <w:r w:rsidR="00787F87" w:rsidRPr="006D24BD">
        <w:rPr>
          <w:rFonts w:ascii="Times New Roman" w:hAnsi="Times New Roman" w:cs="Times New Roman"/>
          <w:szCs w:val="24"/>
        </w:rPr>
        <w:t>Table of Contents</w:t>
      </w:r>
    </w:p>
    <w:p w:rsidR="00787F87" w:rsidRPr="006D24BD" w:rsidRDefault="00787F87" w:rsidP="00787F87">
      <w:pPr>
        <w:spacing w:line="360" w:lineRule="auto"/>
        <w:jc w:val="both"/>
        <w:rPr>
          <w:rFonts w:ascii="Times New Roman" w:hAnsi="Times New Roman" w:cs="Times New Roman"/>
          <w:szCs w:val="24"/>
        </w:rPr>
      </w:pPr>
    </w:p>
    <w:p w:rsidR="00787F87" w:rsidRPr="006D24BD" w:rsidRDefault="00787F87" w:rsidP="00787F87">
      <w:pPr>
        <w:spacing w:line="360" w:lineRule="auto"/>
        <w:jc w:val="both"/>
        <w:rPr>
          <w:rFonts w:ascii="Times New Roman" w:hAnsi="Times New Roman" w:cs="Times New Roman"/>
          <w:szCs w:val="24"/>
        </w:rPr>
      </w:pPr>
    </w:p>
    <w:p w:rsidR="00787F87" w:rsidRDefault="00090678">
      <w:pPr>
        <w:pStyle w:val="TOC1"/>
        <w:rPr>
          <w:rFonts w:asciiTheme="minorHAnsi" w:eastAsiaTheme="minorEastAsia" w:hAnsiTheme="minorHAnsi" w:cstheme="minorBidi"/>
          <w:b w:val="0"/>
          <w:bCs w:val="0"/>
          <w:caps w:val="0"/>
          <w:sz w:val="22"/>
          <w:szCs w:val="22"/>
        </w:rPr>
      </w:pPr>
      <w:r w:rsidRPr="008A7451">
        <w:rPr>
          <w:rFonts w:ascii="Times New Roman" w:hAnsi="Times New Roman" w:cs="Times New Roman"/>
          <w:szCs w:val="24"/>
        </w:rPr>
        <w:fldChar w:fldCharType="begin"/>
      </w:r>
      <w:r w:rsidR="00787F87" w:rsidRPr="008A7451">
        <w:rPr>
          <w:rFonts w:ascii="Times New Roman" w:hAnsi="Times New Roman" w:cs="Times New Roman"/>
          <w:szCs w:val="24"/>
        </w:rPr>
        <w:instrText xml:space="preserve"> TOC \o "1-3" \h \z </w:instrText>
      </w:r>
      <w:r w:rsidRPr="008A7451">
        <w:rPr>
          <w:rFonts w:ascii="Times New Roman" w:hAnsi="Times New Roman" w:cs="Times New Roman"/>
          <w:szCs w:val="24"/>
        </w:rPr>
        <w:fldChar w:fldCharType="separate"/>
      </w:r>
      <w:hyperlink w:anchor="_Toc292983712" w:history="1">
        <w:r w:rsidR="00787F87" w:rsidRPr="00247E84">
          <w:rPr>
            <w:rStyle w:val="Hyperlink"/>
            <w:rFonts w:ascii="Times New Roman" w:hAnsi="Times New Roman" w:cs="Times New Roman"/>
          </w:rPr>
          <w:t>1. Introduction</w:t>
        </w:r>
        <w:r w:rsidR="00787F87">
          <w:rPr>
            <w:webHidden/>
          </w:rPr>
          <w:tab/>
        </w:r>
        <w:r w:rsidR="002021B3">
          <w:rPr>
            <w:webHidden/>
          </w:rPr>
          <w:t>3</w:t>
        </w:r>
      </w:hyperlink>
    </w:p>
    <w:p w:rsidR="00787F87" w:rsidRDefault="004A498E">
      <w:pPr>
        <w:pStyle w:val="TOC2"/>
        <w:rPr>
          <w:rFonts w:asciiTheme="minorHAnsi" w:eastAsiaTheme="minorEastAsia" w:hAnsiTheme="minorHAnsi" w:cstheme="minorBidi"/>
          <w:bCs w:val="0"/>
          <w:smallCaps w:val="0"/>
          <w:sz w:val="22"/>
          <w:szCs w:val="22"/>
        </w:rPr>
      </w:pPr>
      <w:hyperlink w:anchor="_Toc292983713" w:history="1">
        <w:r w:rsidR="00787F87" w:rsidRPr="00247E84">
          <w:rPr>
            <w:rStyle w:val="Hyperlink"/>
            <w:rFonts w:ascii="Times New Roman" w:hAnsi="Times New Roman" w:cs="Times New Roman"/>
          </w:rPr>
          <w:t>1.1</w:t>
        </w:r>
        <w:r w:rsidR="00787F87">
          <w:rPr>
            <w:rFonts w:asciiTheme="minorHAnsi" w:eastAsiaTheme="minorEastAsia" w:hAnsiTheme="minorHAnsi" w:cstheme="minorBidi"/>
            <w:bCs w:val="0"/>
            <w:smallCaps w:val="0"/>
            <w:sz w:val="22"/>
            <w:szCs w:val="22"/>
          </w:rPr>
          <w:tab/>
        </w:r>
        <w:r w:rsidR="00787F87" w:rsidRPr="00247E84">
          <w:rPr>
            <w:rStyle w:val="Hyperlink"/>
            <w:rFonts w:ascii="Times New Roman" w:hAnsi="Times New Roman" w:cs="Times New Roman"/>
          </w:rPr>
          <w:t>Purpose:</w:t>
        </w:r>
        <w:r w:rsidR="00787F87">
          <w:rPr>
            <w:webHidden/>
          </w:rPr>
          <w:tab/>
        </w:r>
        <w:r w:rsidR="002021B3">
          <w:rPr>
            <w:webHidden/>
          </w:rPr>
          <w:t>3</w:t>
        </w:r>
      </w:hyperlink>
    </w:p>
    <w:p w:rsidR="00787F87" w:rsidRDefault="004A498E">
      <w:pPr>
        <w:pStyle w:val="TOC2"/>
        <w:rPr>
          <w:rFonts w:asciiTheme="minorHAnsi" w:eastAsiaTheme="minorEastAsia" w:hAnsiTheme="minorHAnsi" w:cstheme="minorBidi"/>
          <w:bCs w:val="0"/>
          <w:smallCaps w:val="0"/>
          <w:sz w:val="22"/>
          <w:szCs w:val="22"/>
        </w:rPr>
      </w:pPr>
      <w:hyperlink w:anchor="_Toc292983715" w:history="1">
        <w:r w:rsidR="00787F87" w:rsidRPr="00247E84">
          <w:rPr>
            <w:rStyle w:val="Hyperlink"/>
            <w:rFonts w:ascii="Times New Roman" w:hAnsi="Times New Roman" w:cs="Times New Roman"/>
          </w:rPr>
          <w:t>1.2</w:t>
        </w:r>
        <w:r w:rsidR="00787F87">
          <w:rPr>
            <w:rFonts w:asciiTheme="minorHAnsi" w:eastAsiaTheme="minorEastAsia" w:hAnsiTheme="minorHAnsi" w:cstheme="minorBidi"/>
            <w:bCs w:val="0"/>
            <w:smallCaps w:val="0"/>
            <w:sz w:val="22"/>
            <w:szCs w:val="22"/>
          </w:rPr>
          <w:tab/>
        </w:r>
        <w:r w:rsidR="00787F87" w:rsidRPr="00247E84">
          <w:rPr>
            <w:rStyle w:val="Hyperlink"/>
            <w:rFonts w:ascii="Times New Roman" w:hAnsi="Times New Roman" w:cs="Times New Roman"/>
          </w:rPr>
          <w:t>Scope:</w:t>
        </w:r>
        <w:r w:rsidR="00787F87">
          <w:rPr>
            <w:webHidden/>
          </w:rPr>
          <w:tab/>
        </w:r>
        <w:r w:rsidR="002021B3">
          <w:rPr>
            <w:webHidden/>
          </w:rPr>
          <w:t>3</w:t>
        </w:r>
      </w:hyperlink>
    </w:p>
    <w:p w:rsidR="00787F87" w:rsidRDefault="004A498E">
      <w:pPr>
        <w:pStyle w:val="TOC2"/>
        <w:rPr>
          <w:rFonts w:asciiTheme="minorHAnsi" w:eastAsiaTheme="minorEastAsia" w:hAnsiTheme="minorHAnsi" w:cstheme="minorBidi"/>
          <w:bCs w:val="0"/>
          <w:smallCaps w:val="0"/>
          <w:sz w:val="22"/>
          <w:szCs w:val="22"/>
        </w:rPr>
      </w:pPr>
      <w:hyperlink w:anchor="_Toc292983716" w:history="1">
        <w:r w:rsidR="00787F87" w:rsidRPr="00247E84">
          <w:rPr>
            <w:rStyle w:val="Hyperlink"/>
            <w:rFonts w:ascii="Times New Roman" w:hAnsi="Times New Roman" w:cs="Times New Roman"/>
          </w:rPr>
          <w:t>1.3   Overview:</w:t>
        </w:r>
        <w:r w:rsidR="00787F87">
          <w:rPr>
            <w:webHidden/>
          </w:rPr>
          <w:tab/>
        </w:r>
        <w:r w:rsidR="00090678">
          <w:rPr>
            <w:webHidden/>
          </w:rPr>
          <w:fldChar w:fldCharType="begin"/>
        </w:r>
        <w:r w:rsidR="00787F87">
          <w:rPr>
            <w:webHidden/>
          </w:rPr>
          <w:instrText xml:space="preserve"> PAGEREF _Toc292983716 \h </w:instrText>
        </w:r>
        <w:r w:rsidR="00090678">
          <w:rPr>
            <w:webHidden/>
          </w:rPr>
        </w:r>
        <w:r w:rsidR="00090678">
          <w:rPr>
            <w:webHidden/>
          </w:rPr>
          <w:fldChar w:fldCharType="separate"/>
        </w:r>
        <w:r w:rsidR="00787F87">
          <w:rPr>
            <w:webHidden/>
          </w:rPr>
          <w:t>2</w:t>
        </w:r>
        <w:r w:rsidR="00090678">
          <w:rPr>
            <w:webHidden/>
          </w:rPr>
          <w:fldChar w:fldCharType="end"/>
        </w:r>
      </w:hyperlink>
    </w:p>
    <w:p w:rsidR="00787F87" w:rsidRDefault="004A498E">
      <w:pPr>
        <w:pStyle w:val="TOC1"/>
        <w:rPr>
          <w:rFonts w:asciiTheme="minorHAnsi" w:eastAsiaTheme="minorEastAsia" w:hAnsiTheme="minorHAnsi" w:cstheme="minorBidi"/>
          <w:b w:val="0"/>
          <w:bCs w:val="0"/>
          <w:caps w:val="0"/>
          <w:sz w:val="22"/>
          <w:szCs w:val="22"/>
        </w:rPr>
      </w:pPr>
      <w:hyperlink w:anchor="_Toc292983717" w:history="1">
        <w:r w:rsidR="00787F87" w:rsidRPr="00247E84">
          <w:rPr>
            <w:rStyle w:val="Hyperlink"/>
            <w:rFonts w:ascii="Times New Roman" w:hAnsi="Times New Roman" w:cs="Times New Roman"/>
          </w:rPr>
          <w:t>2</w:t>
        </w:r>
        <w:r w:rsidR="00787F87">
          <w:rPr>
            <w:rFonts w:asciiTheme="minorHAnsi" w:eastAsiaTheme="minorEastAsia" w:hAnsiTheme="minorHAnsi" w:cstheme="minorBidi"/>
            <w:b w:val="0"/>
            <w:bCs w:val="0"/>
            <w:caps w:val="0"/>
            <w:sz w:val="22"/>
            <w:szCs w:val="22"/>
          </w:rPr>
          <w:tab/>
        </w:r>
        <w:r w:rsidR="00787F87" w:rsidRPr="00247E84">
          <w:rPr>
            <w:rStyle w:val="Hyperlink"/>
            <w:rFonts w:ascii="Times New Roman" w:hAnsi="Times New Roman" w:cs="Times New Roman"/>
          </w:rPr>
          <w:t>Project Vision:</w:t>
        </w:r>
        <w:r w:rsidR="00787F87">
          <w:rPr>
            <w:webHidden/>
          </w:rPr>
          <w:tab/>
        </w:r>
        <w:r w:rsidR="002021B3">
          <w:rPr>
            <w:webHidden/>
          </w:rPr>
          <w:t>4</w:t>
        </w:r>
      </w:hyperlink>
    </w:p>
    <w:p w:rsidR="00787F87" w:rsidRDefault="004A498E">
      <w:pPr>
        <w:pStyle w:val="TOC2"/>
        <w:rPr>
          <w:rFonts w:asciiTheme="minorHAnsi" w:eastAsiaTheme="minorEastAsia" w:hAnsiTheme="minorHAnsi" w:cstheme="minorBidi"/>
          <w:bCs w:val="0"/>
          <w:smallCaps w:val="0"/>
          <w:sz w:val="22"/>
          <w:szCs w:val="22"/>
        </w:rPr>
      </w:pPr>
      <w:hyperlink w:anchor="_Toc292983718" w:history="1">
        <w:r w:rsidR="00787F87" w:rsidRPr="00247E84">
          <w:rPr>
            <w:rStyle w:val="Hyperlink"/>
            <w:rFonts w:ascii="Times New Roman" w:hAnsi="Times New Roman" w:cs="Times New Roman"/>
          </w:rPr>
          <w:t>2.1</w:t>
        </w:r>
        <w:r w:rsidR="00787F87">
          <w:rPr>
            <w:rFonts w:asciiTheme="minorHAnsi" w:eastAsiaTheme="minorEastAsia" w:hAnsiTheme="minorHAnsi" w:cstheme="minorBidi"/>
            <w:bCs w:val="0"/>
            <w:smallCaps w:val="0"/>
            <w:sz w:val="22"/>
            <w:szCs w:val="22"/>
          </w:rPr>
          <w:tab/>
        </w:r>
        <w:r w:rsidR="00787F87" w:rsidRPr="00247E84">
          <w:rPr>
            <w:rStyle w:val="Hyperlink"/>
            <w:rFonts w:ascii="Times New Roman" w:hAnsi="Times New Roman" w:cs="Times New Roman"/>
          </w:rPr>
          <w:t>Problem Statement:</w:t>
        </w:r>
        <w:r w:rsidR="00787F87">
          <w:rPr>
            <w:webHidden/>
          </w:rPr>
          <w:tab/>
        </w:r>
        <w:r w:rsidR="002021B3">
          <w:rPr>
            <w:webHidden/>
          </w:rPr>
          <w:t>4</w:t>
        </w:r>
      </w:hyperlink>
    </w:p>
    <w:p w:rsidR="00787F87" w:rsidRDefault="004A498E">
      <w:pPr>
        <w:pStyle w:val="TOC2"/>
        <w:rPr>
          <w:rFonts w:asciiTheme="minorHAnsi" w:eastAsiaTheme="minorEastAsia" w:hAnsiTheme="minorHAnsi" w:cstheme="minorBidi"/>
          <w:bCs w:val="0"/>
          <w:smallCaps w:val="0"/>
          <w:sz w:val="22"/>
          <w:szCs w:val="22"/>
        </w:rPr>
      </w:pPr>
      <w:hyperlink w:anchor="_Toc292983719" w:history="1">
        <w:r w:rsidR="00787F87" w:rsidRPr="00247E84">
          <w:rPr>
            <w:rStyle w:val="Hyperlink"/>
            <w:rFonts w:ascii="Times New Roman" w:hAnsi="Times New Roman" w:cs="Times New Roman"/>
          </w:rPr>
          <w:t>2.2 Statement of Business Need:</w:t>
        </w:r>
        <w:r w:rsidR="00787F87">
          <w:rPr>
            <w:webHidden/>
          </w:rPr>
          <w:tab/>
        </w:r>
        <w:r w:rsidR="002021B3">
          <w:rPr>
            <w:webHidden/>
          </w:rPr>
          <w:t>4</w:t>
        </w:r>
      </w:hyperlink>
    </w:p>
    <w:p w:rsidR="00787F87" w:rsidRDefault="004A498E">
      <w:pPr>
        <w:pStyle w:val="TOC1"/>
        <w:rPr>
          <w:rFonts w:asciiTheme="minorHAnsi" w:eastAsiaTheme="minorEastAsia" w:hAnsiTheme="minorHAnsi" w:cstheme="minorBidi"/>
          <w:b w:val="0"/>
          <w:bCs w:val="0"/>
          <w:caps w:val="0"/>
          <w:sz w:val="22"/>
          <w:szCs w:val="22"/>
        </w:rPr>
      </w:pPr>
      <w:hyperlink w:anchor="_Toc292983720" w:history="1">
        <w:r w:rsidR="00787F87" w:rsidRPr="00247E84">
          <w:rPr>
            <w:rStyle w:val="Hyperlink"/>
            <w:rFonts w:ascii="Times New Roman" w:hAnsi="Times New Roman" w:cs="Times New Roman"/>
          </w:rPr>
          <w:t>3</w:t>
        </w:r>
        <w:r w:rsidR="00787F87">
          <w:rPr>
            <w:rFonts w:asciiTheme="minorHAnsi" w:eastAsiaTheme="minorEastAsia" w:hAnsiTheme="minorHAnsi" w:cstheme="minorBidi"/>
            <w:b w:val="0"/>
            <w:bCs w:val="0"/>
            <w:caps w:val="0"/>
            <w:sz w:val="22"/>
            <w:szCs w:val="22"/>
          </w:rPr>
          <w:tab/>
        </w:r>
        <w:r w:rsidR="00787F87" w:rsidRPr="00247E84">
          <w:rPr>
            <w:rStyle w:val="Hyperlink"/>
            <w:rFonts w:ascii="Times New Roman" w:hAnsi="Times New Roman" w:cs="Times New Roman"/>
          </w:rPr>
          <w:t>Current Business Process</w:t>
        </w:r>
        <w:r w:rsidR="00787F87">
          <w:rPr>
            <w:webHidden/>
          </w:rPr>
          <w:tab/>
        </w:r>
        <w:r w:rsidR="002021B3">
          <w:rPr>
            <w:webHidden/>
          </w:rPr>
          <w:t>5</w:t>
        </w:r>
      </w:hyperlink>
    </w:p>
    <w:p w:rsidR="00787F87" w:rsidRDefault="004A498E">
      <w:pPr>
        <w:pStyle w:val="TOC2"/>
        <w:rPr>
          <w:rFonts w:asciiTheme="minorHAnsi" w:eastAsiaTheme="minorEastAsia" w:hAnsiTheme="minorHAnsi" w:cstheme="minorBidi"/>
          <w:bCs w:val="0"/>
          <w:smallCaps w:val="0"/>
          <w:sz w:val="22"/>
          <w:szCs w:val="22"/>
        </w:rPr>
      </w:pPr>
      <w:hyperlink w:anchor="_Toc292983721" w:history="1">
        <w:r w:rsidR="00787F87" w:rsidRPr="00247E84">
          <w:rPr>
            <w:rStyle w:val="Hyperlink"/>
            <w:rFonts w:ascii="Times New Roman" w:hAnsi="Times New Roman" w:cs="Times New Roman"/>
          </w:rPr>
          <w:t>3.1</w:t>
        </w:r>
        <w:r w:rsidR="00787F87">
          <w:rPr>
            <w:rFonts w:asciiTheme="minorHAnsi" w:eastAsiaTheme="minorEastAsia" w:hAnsiTheme="minorHAnsi" w:cstheme="minorBidi"/>
            <w:bCs w:val="0"/>
            <w:smallCaps w:val="0"/>
            <w:sz w:val="22"/>
            <w:szCs w:val="22"/>
          </w:rPr>
          <w:tab/>
        </w:r>
        <w:r w:rsidR="00787F87" w:rsidRPr="00247E84">
          <w:rPr>
            <w:rStyle w:val="Hyperlink"/>
            <w:rFonts w:ascii="Times New Roman" w:hAnsi="Times New Roman" w:cs="Times New Roman"/>
          </w:rPr>
          <w:t>Current Process Flow:</w:t>
        </w:r>
        <w:r w:rsidR="00787F87">
          <w:rPr>
            <w:webHidden/>
          </w:rPr>
          <w:tab/>
        </w:r>
        <w:r w:rsidR="002021B3">
          <w:rPr>
            <w:webHidden/>
          </w:rPr>
          <w:t>5</w:t>
        </w:r>
      </w:hyperlink>
    </w:p>
    <w:p w:rsidR="00787F87" w:rsidRDefault="004A498E">
      <w:pPr>
        <w:pStyle w:val="TOC2"/>
        <w:rPr>
          <w:rFonts w:asciiTheme="minorHAnsi" w:eastAsiaTheme="minorEastAsia" w:hAnsiTheme="minorHAnsi" w:cstheme="minorBidi"/>
          <w:bCs w:val="0"/>
          <w:smallCaps w:val="0"/>
          <w:sz w:val="22"/>
          <w:szCs w:val="22"/>
        </w:rPr>
      </w:pPr>
      <w:hyperlink w:anchor="_Toc292983722" w:history="1">
        <w:r w:rsidR="00787F87" w:rsidRPr="00247E84">
          <w:rPr>
            <w:rStyle w:val="Hyperlink"/>
            <w:rFonts w:ascii="Times New Roman" w:hAnsi="Times New Roman" w:cs="Times New Roman"/>
          </w:rPr>
          <w:t>3.2</w:t>
        </w:r>
        <w:r w:rsidR="00787F87">
          <w:rPr>
            <w:rFonts w:asciiTheme="minorHAnsi" w:eastAsiaTheme="minorEastAsia" w:hAnsiTheme="minorHAnsi" w:cstheme="minorBidi"/>
            <w:bCs w:val="0"/>
            <w:smallCaps w:val="0"/>
            <w:sz w:val="22"/>
            <w:szCs w:val="22"/>
          </w:rPr>
          <w:tab/>
        </w:r>
        <w:r w:rsidR="00787F87" w:rsidRPr="00247E84">
          <w:rPr>
            <w:rStyle w:val="Hyperlink"/>
            <w:rFonts w:ascii="Times New Roman" w:hAnsi="Times New Roman" w:cs="Times New Roman"/>
          </w:rPr>
          <w:t>Limitations of the Current Process:</w:t>
        </w:r>
        <w:r w:rsidR="00787F87">
          <w:rPr>
            <w:webHidden/>
          </w:rPr>
          <w:tab/>
        </w:r>
        <w:r w:rsidR="002021B3">
          <w:rPr>
            <w:webHidden/>
          </w:rPr>
          <w:t>5</w:t>
        </w:r>
      </w:hyperlink>
    </w:p>
    <w:p w:rsidR="00787F87" w:rsidRDefault="004A498E">
      <w:pPr>
        <w:pStyle w:val="TOC1"/>
        <w:rPr>
          <w:rFonts w:asciiTheme="minorHAnsi" w:eastAsiaTheme="minorEastAsia" w:hAnsiTheme="minorHAnsi" w:cstheme="minorBidi"/>
          <w:b w:val="0"/>
          <w:bCs w:val="0"/>
          <w:caps w:val="0"/>
          <w:sz w:val="22"/>
          <w:szCs w:val="22"/>
        </w:rPr>
      </w:pPr>
      <w:hyperlink w:anchor="_Toc292983723" w:history="1">
        <w:r w:rsidR="00787F87" w:rsidRPr="00247E84">
          <w:rPr>
            <w:rStyle w:val="Hyperlink"/>
            <w:rFonts w:ascii="Times New Roman" w:hAnsi="Times New Roman" w:cs="Times New Roman"/>
          </w:rPr>
          <w:t>4</w:t>
        </w:r>
        <w:r w:rsidR="00787F87">
          <w:rPr>
            <w:rFonts w:asciiTheme="minorHAnsi" w:eastAsiaTheme="minorEastAsia" w:hAnsiTheme="minorHAnsi" w:cstheme="minorBidi"/>
            <w:b w:val="0"/>
            <w:bCs w:val="0"/>
            <w:caps w:val="0"/>
            <w:sz w:val="22"/>
            <w:szCs w:val="22"/>
          </w:rPr>
          <w:tab/>
        </w:r>
        <w:r w:rsidR="00787F87" w:rsidRPr="00247E84">
          <w:rPr>
            <w:rStyle w:val="Hyperlink"/>
            <w:rFonts w:ascii="Times New Roman" w:hAnsi="Times New Roman" w:cs="Times New Roman"/>
          </w:rPr>
          <w:t>Business Requirements:</w:t>
        </w:r>
        <w:r w:rsidR="00787F87">
          <w:rPr>
            <w:webHidden/>
          </w:rPr>
          <w:tab/>
        </w:r>
        <w:r w:rsidR="002021B3">
          <w:rPr>
            <w:webHidden/>
          </w:rPr>
          <w:t>5</w:t>
        </w:r>
      </w:hyperlink>
    </w:p>
    <w:p w:rsidR="00787F87" w:rsidRDefault="004A498E">
      <w:pPr>
        <w:pStyle w:val="TOC2"/>
        <w:rPr>
          <w:rFonts w:asciiTheme="minorHAnsi" w:eastAsiaTheme="minorEastAsia" w:hAnsiTheme="minorHAnsi" w:cstheme="minorBidi"/>
          <w:bCs w:val="0"/>
          <w:smallCaps w:val="0"/>
          <w:sz w:val="22"/>
          <w:szCs w:val="22"/>
        </w:rPr>
      </w:pPr>
      <w:hyperlink w:anchor="_Toc292983724" w:history="1">
        <w:r w:rsidR="00787F87" w:rsidRPr="00247E84">
          <w:rPr>
            <w:rStyle w:val="Hyperlink"/>
            <w:rFonts w:ascii="Times New Roman" w:hAnsi="Times New Roman" w:cs="Times New Roman"/>
          </w:rPr>
          <w:t>4.1</w:t>
        </w:r>
        <w:r w:rsidR="00787F87">
          <w:rPr>
            <w:rFonts w:asciiTheme="minorHAnsi" w:eastAsiaTheme="minorEastAsia" w:hAnsiTheme="minorHAnsi" w:cstheme="minorBidi"/>
            <w:bCs w:val="0"/>
            <w:smallCaps w:val="0"/>
            <w:sz w:val="22"/>
            <w:szCs w:val="22"/>
          </w:rPr>
          <w:tab/>
        </w:r>
        <w:r w:rsidR="00787F87" w:rsidRPr="00247E84">
          <w:rPr>
            <w:rStyle w:val="Hyperlink"/>
            <w:rFonts w:ascii="Times New Roman" w:hAnsi="Times New Roman" w:cs="Times New Roman"/>
          </w:rPr>
          <w:t>Proposed Process Flow:</w:t>
        </w:r>
        <w:r w:rsidR="00787F87">
          <w:rPr>
            <w:webHidden/>
          </w:rPr>
          <w:tab/>
        </w:r>
        <w:r w:rsidR="00090678">
          <w:rPr>
            <w:webHidden/>
          </w:rPr>
          <w:fldChar w:fldCharType="begin"/>
        </w:r>
        <w:r w:rsidR="00787F87">
          <w:rPr>
            <w:webHidden/>
          </w:rPr>
          <w:instrText xml:space="preserve"> PAGEREF _Toc292983724 \h </w:instrText>
        </w:r>
        <w:r w:rsidR="00090678">
          <w:rPr>
            <w:webHidden/>
          </w:rPr>
        </w:r>
        <w:r w:rsidR="00090678">
          <w:rPr>
            <w:webHidden/>
          </w:rPr>
          <w:fldChar w:fldCharType="separate"/>
        </w:r>
        <w:r w:rsidR="00787F87">
          <w:rPr>
            <w:webHidden/>
          </w:rPr>
          <w:t>4</w:t>
        </w:r>
        <w:r w:rsidR="00090678">
          <w:rPr>
            <w:webHidden/>
          </w:rPr>
          <w:fldChar w:fldCharType="end"/>
        </w:r>
      </w:hyperlink>
    </w:p>
    <w:p w:rsidR="00787F87" w:rsidRDefault="004A498E">
      <w:pPr>
        <w:pStyle w:val="TOC2"/>
        <w:rPr>
          <w:rFonts w:asciiTheme="minorHAnsi" w:eastAsiaTheme="minorEastAsia" w:hAnsiTheme="minorHAnsi" w:cstheme="minorBidi"/>
          <w:bCs w:val="0"/>
          <w:smallCaps w:val="0"/>
          <w:sz w:val="22"/>
          <w:szCs w:val="22"/>
        </w:rPr>
      </w:pPr>
      <w:hyperlink w:anchor="_Toc292983725" w:history="1">
        <w:r w:rsidR="00787F87" w:rsidRPr="00247E84">
          <w:rPr>
            <w:rStyle w:val="Hyperlink"/>
          </w:rPr>
          <w:t>4.2</w:t>
        </w:r>
        <w:r w:rsidR="00787F87">
          <w:rPr>
            <w:rFonts w:asciiTheme="minorHAnsi" w:eastAsiaTheme="minorEastAsia" w:hAnsiTheme="minorHAnsi" w:cstheme="minorBidi"/>
            <w:bCs w:val="0"/>
            <w:smallCaps w:val="0"/>
            <w:sz w:val="22"/>
            <w:szCs w:val="22"/>
          </w:rPr>
          <w:tab/>
        </w:r>
        <w:r w:rsidR="00787F87" w:rsidRPr="00247E84">
          <w:rPr>
            <w:rStyle w:val="Hyperlink"/>
          </w:rPr>
          <w:t>Assumptions and Constraints</w:t>
        </w:r>
        <w:r w:rsidR="00787F87">
          <w:rPr>
            <w:webHidden/>
          </w:rPr>
          <w:tab/>
        </w:r>
        <w:r w:rsidR="002021B3">
          <w:rPr>
            <w:webHidden/>
          </w:rPr>
          <w:t>6</w:t>
        </w:r>
      </w:hyperlink>
    </w:p>
    <w:p w:rsidR="00787F87" w:rsidRDefault="004A498E">
      <w:pPr>
        <w:pStyle w:val="TOC2"/>
        <w:rPr>
          <w:rFonts w:asciiTheme="minorHAnsi" w:eastAsiaTheme="minorEastAsia" w:hAnsiTheme="minorHAnsi" w:cstheme="minorBidi"/>
          <w:bCs w:val="0"/>
          <w:smallCaps w:val="0"/>
          <w:sz w:val="22"/>
          <w:szCs w:val="22"/>
        </w:rPr>
      </w:pPr>
      <w:hyperlink w:anchor="_Toc292983726" w:history="1">
        <w:r w:rsidR="00787F87" w:rsidRPr="00AD3CA9">
          <w:rPr>
            <w:rStyle w:val="Hyperlink"/>
            <w:kern w:val="28"/>
          </w:rPr>
          <w:t>4.3</w:t>
        </w:r>
        <w:r w:rsidR="00787F87">
          <w:rPr>
            <w:rFonts w:asciiTheme="minorHAnsi" w:eastAsiaTheme="minorEastAsia" w:hAnsiTheme="minorHAnsi" w:cstheme="minorBidi"/>
            <w:bCs w:val="0"/>
            <w:smallCaps w:val="0"/>
            <w:sz w:val="22"/>
            <w:szCs w:val="22"/>
          </w:rPr>
          <w:tab/>
        </w:r>
        <w:r w:rsidR="00787F87" w:rsidRPr="00247E84">
          <w:rPr>
            <w:rStyle w:val="Hyperlink"/>
            <w:kern w:val="28"/>
          </w:rPr>
          <w:t>Sample Screens : -</w:t>
        </w:r>
        <w:r w:rsidR="00787F87">
          <w:rPr>
            <w:webHidden/>
          </w:rPr>
          <w:tab/>
        </w:r>
        <w:r w:rsidR="002021B3">
          <w:rPr>
            <w:webHidden/>
          </w:rPr>
          <w:t>7</w:t>
        </w:r>
      </w:hyperlink>
    </w:p>
    <w:p w:rsidR="00787F87" w:rsidRDefault="004A498E">
      <w:pPr>
        <w:pStyle w:val="TOC3"/>
        <w:tabs>
          <w:tab w:val="left" w:pos="1320"/>
          <w:tab w:val="right" w:leader="dot" w:pos="9350"/>
        </w:tabs>
        <w:rPr>
          <w:noProof/>
        </w:rPr>
      </w:pPr>
      <w:hyperlink w:anchor="_Toc292983727" w:history="1">
        <w:r w:rsidR="00787F87" w:rsidRPr="00AD3CA9">
          <w:rPr>
            <w:rStyle w:val="Hyperlink"/>
            <w:noProof/>
            <w:sz w:val="24"/>
            <w:szCs w:val="24"/>
          </w:rPr>
          <w:t>4.3.1</w:t>
        </w:r>
        <w:r w:rsidR="00787F87">
          <w:rPr>
            <w:noProof/>
          </w:rPr>
          <w:tab/>
        </w:r>
        <w:r w:rsidR="00787F87" w:rsidRPr="002F06BD">
          <w:rPr>
            <w:rStyle w:val="Hyperlink"/>
            <w:noProof/>
          </w:rPr>
          <w:t>HOME PAGE</w:t>
        </w:r>
        <w:r w:rsidR="00787F87">
          <w:rPr>
            <w:noProof/>
            <w:webHidden/>
          </w:rPr>
          <w:tab/>
        </w:r>
      </w:hyperlink>
      <w:r w:rsidR="00E67651" w:rsidRPr="008173E0">
        <w:rPr>
          <w:sz w:val="24"/>
          <w:szCs w:val="24"/>
        </w:rPr>
        <w:t>8</w:t>
      </w:r>
    </w:p>
    <w:p w:rsidR="00787F87" w:rsidRDefault="004A498E">
      <w:pPr>
        <w:pStyle w:val="TOC3"/>
        <w:tabs>
          <w:tab w:val="left" w:pos="1320"/>
          <w:tab w:val="right" w:leader="dot" w:pos="9350"/>
        </w:tabs>
        <w:rPr>
          <w:noProof/>
        </w:rPr>
      </w:pPr>
      <w:hyperlink w:anchor="_Toc292983728" w:history="1">
        <w:r w:rsidR="00787F87" w:rsidRPr="00AD3CA9">
          <w:rPr>
            <w:rStyle w:val="Hyperlink"/>
            <w:noProof/>
            <w:sz w:val="24"/>
            <w:szCs w:val="24"/>
          </w:rPr>
          <w:t>4.3.2</w:t>
        </w:r>
        <w:r w:rsidR="00787F87">
          <w:rPr>
            <w:noProof/>
          </w:rPr>
          <w:tab/>
        </w:r>
        <w:r w:rsidR="00787F87" w:rsidRPr="00247E84">
          <w:rPr>
            <w:rStyle w:val="Hyperlink"/>
            <w:noProof/>
          </w:rPr>
          <w:t>HOME -- Search PAGE :</w:t>
        </w:r>
        <w:r w:rsidR="00787F87">
          <w:rPr>
            <w:noProof/>
            <w:webHidden/>
          </w:rPr>
          <w:tab/>
        </w:r>
        <w:r w:rsidR="002021B3" w:rsidRPr="008173E0">
          <w:rPr>
            <w:noProof/>
            <w:webHidden/>
            <w:sz w:val="24"/>
            <w:szCs w:val="24"/>
          </w:rPr>
          <w:t>8</w:t>
        </w:r>
      </w:hyperlink>
    </w:p>
    <w:p w:rsidR="00787F87" w:rsidRDefault="004A498E">
      <w:pPr>
        <w:pStyle w:val="TOC3"/>
        <w:tabs>
          <w:tab w:val="left" w:pos="1320"/>
          <w:tab w:val="right" w:leader="dot" w:pos="9350"/>
        </w:tabs>
        <w:rPr>
          <w:noProof/>
        </w:rPr>
      </w:pPr>
      <w:hyperlink w:anchor="_Toc292983729" w:history="1">
        <w:r w:rsidR="00787F87" w:rsidRPr="00AD3CA9">
          <w:rPr>
            <w:rStyle w:val="Hyperlink"/>
            <w:noProof/>
            <w:sz w:val="24"/>
            <w:szCs w:val="24"/>
          </w:rPr>
          <w:t>4.3.3</w:t>
        </w:r>
        <w:r w:rsidR="00787F87">
          <w:rPr>
            <w:noProof/>
          </w:rPr>
          <w:tab/>
        </w:r>
        <w:r w:rsidR="00787F87" w:rsidRPr="00247E84">
          <w:rPr>
            <w:rStyle w:val="Hyperlink"/>
            <w:noProof/>
          </w:rPr>
          <w:t>USER – POFILE PAGE</w:t>
        </w:r>
        <w:r w:rsidR="00787F87">
          <w:rPr>
            <w:noProof/>
            <w:webHidden/>
          </w:rPr>
          <w:tab/>
        </w:r>
        <w:r w:rsidR="002021B3" w:rsidRPr="008173E0">
          <w:rPr>
            <w:noProof/>
            <w:webHidden/>
            <w:sz w:val="24"/>
            <w:szCs w:val="24"/>
          </w:rPr>
          <w:t>9</w:t>
        </w:r>
      </w:hyperlink>
    </w:p>
    <w:p w:rsidR="00787F87" w:rsidRDefault="004A498E">
      <w:pPr>
        <w:pStyle w:val="TOC3"/>
        <w:tabs>
          <w:tab w:val="left" w:pos="1320"/>
          <w:tab w:val="right" w:leader="dot" w:pos="9350"/>
        </w:tabs>
        <w:rPr>
          <w:noProof/>
        </w:rPr>
      </w:pPr>
      <w:hyperlink w:anchor="_Toc292983730" w:history="1">
        <w:r w:rsidR="00787F87" w:rsidRPr="00AD3CA9">
          <w:rPr>
            <w:rStyle w:val="Hyperlink"/>
            <w:noProof/>
            <w:sz w:val="24"/>
            <w:szCs w:val="24"/>
          </w:rPr>
          <w:t>4.3.4</w:t>
        </w:r>
        <w:r w:rsidR="00787F87">
          <w:rPr>
            <w:noProof/>
          </w:rPr>
          <w:tab/>
        </w:r>
        <w:r w:rsidR="00787F87" w:rsidRPr="00247E84">
          <w:rPr>
            <w:rStyle w:val="Hyperlink"/>
            <w:noProof/>
          </w:rPr>
          <w:t>USER PROFILE – REMAING PAGES</w:t>
        </w:r>
        <w:r w:rsidR="00787F87">
          <w:rPr>
            <w:noProof/>
            <w:webHidden/>
          </w:rPr>
          <w:tab/>
        </w:r>
        <w:r w:rsidR="002021B3" w:rsidRPr="008173E0">
          <w:rPr>
            <w:noProof/>
            <w:webHidden/>
            <w:sz w:val="24"/>
            <w:szCs w:val="24"/>
          </w:rPr>
          <w:t>10</w:t>
        </w:r>
      </w:hyperlink>
    </w:p>
    <w:p w:rsidR="00787F87" w:rsidRDefault="00090678" w:rsidP="00787F87">
      <w:pPr>
        <w:pStyle w:val="Heading1"/>
        <w:numPr>
          <w:ilvl w:val="0"/>
          <w:numId w:val="0"/>
        </w:numPr>
        <w:spacing w:before="0" w:after="0" w:line="360" w:lineRule="auto"/>
        <w:jc w:val="both"/>
        <w:rPr>
          <w:rFonts w:ascii="Times New Roman" w:hAnsi="Times New Roman" w:cs="Times New Roman"/>
          <w:szCs w:val="24"/>
        </w:rPr>
      </w:pPr>
      <w:r w:rsidRPr="008A7451">
        <w:rPr>
          <w:rFonts w:ascii="Times New Roman" w:hAnsi="Times New Roman" w:cs="Times New Roman"/>
          <w:szCs w:val="24"/>
        </w:rPr>
        <w:fldChar w:fldCharType="end"/>
      </w:r>
    </w:p>
    <w:p w:rsidR="00787F87" w:rsidRDefault="00787F87" w:rsidP="00787F87"/>
    <w:p w:rsidR="00787F87" w:rsidRDefault="00787F87" w:rsidP="00787F87"/>
    <w:p w:rsidR="00787F87" w:rsidRDefault="00787F87" w:rsidP="00787F87"/>
    <w:p w:rsidR="00787F87" w:rsidRDefault="00787F87" w:rsidP="00787F87"/>
    <w:p w:rsidR="00787F87" w:rsidRDefault="00787F87" w:rsidP="00787F87"/>
    <w:p w:rsidR="00787F87" w:rsidRPr="00787F87" w:rsidRDefault="00787F87" w:rsidP="00787F87"/>
    <w:p w:rsidR="00112717" w:rsidRPr="00787F87" w:rsidRDefault="00112717" w:rsidP="00787F87">
      <w:pPr>
        <w:pStyle w:val="Heading1"/>
        <w:numPr>
          <w:ilvl w:val="0"/>
          <w:numId w:val="10"/>
        </w:numPr>
        <w:spacing w:before="0" w:after="0" w:line="360" w:lineRule="auto"/>
        <w:jc w:val="both"/>
        <w:rPr>
          <w:rFonts w:ascii="Times New Roman" w:hAnsi="Times New Roman" w:cs="Times New Roman"/>
          <w:sz w:val="32"/>
          <w:szCs w:val="32"/>
        </w:rPr>
      </w:pPr>
      <w:bookmarkStart w:id="0" w:name="_Toc292983712"/>
      <w:r w:rsidRPr="00787F87">
        <w:rPr>
          <w:rFonts w:ascii="Times New Roman" w:hAnsi="Times New Roman" w:cs="Times New Roman"/>
          <w:sz w:val="32"/>
          <w:szCs w:val="32"/>
        </w:rPr>
        <w:lastRenderedPageBreak/>
        <w:t>Introduction</w:t>
      </w:r>
      <w:bookmarkEnd w:id="0"/>
    </w:p>
    <w:p w:rsidR="00112717" w:rsidRPr="00DA2CF3" w:rsidRDefault="00112717" w:rsidP="00112717"/>
    <w:p w:rsidR="00112717" w:rsidRPr="00787F87" w:rsidRDefault="00112717" w:rsidP="00787F87">
      <w:pPr>
        <w:pStyle w:val="Heading2"/>
        <w:spacing w:before="0" w:after="0" w:line="360" w:lineRule="auto"/>
        <w:ind w:left="720" w:hanging="720"/>
        <w:jc w:val="both"/>
        <w:rPr>
          <w:rFonts w:ascii="Times New Roman" w:hAnsi="Times New Roman" w:cs="Times New Roman"/>
          <w:i w:val="0"/>
          <w:szCs w:val="24"/>
        </w:rPr>
      </w:pPr>
      <w:bookmarkStart w:id="1" w:name="_Toc71113098"/>
      <w:bookmarkStart w:id="2" w:name="_Toc51054923"/>
      <w:bookmarkStart w:id="3" w:name="_Toc456600918"/>
      <w:bookmarkStart w:id="4" w:name="_Toc456598587"/>
      <w:bookmarkStart w:id="5" w:name="_Toc292983713"/>
      <w:r w:rsidRPr="00787F87">
        <w:rPr>
          <w:rFonts w:ascii="Times New Roman" w:hAnsi="Times New Roman" w:cs="Times New Roman"/>
          <w:i w:val="0"/>
          <w:szCs w:val="24"/>
        </w:rPr>
        <w:t>Purpose</w:t>
      </w:r>
      <w:bookmarkEnd w:id="1"/>
      <w:bookmarkEnd w:id="2"/>
      <w:bookmarkEnd w:id="3"/>
      <w:bookmarkEnd w:id="4"/>
      <w:r w:rsidRPr="00787F87">
        <w:rPr>
          <w:rFonts w:ascii="Times New Roman" w:hAnsi="Times New Roman" w:cs="Times New Roman"/>
          <w:i w:val="0"/>
          <w:szCs w:val="24"/>
        </w:rPr>
        <w:t>:</w:t>
      </w:r>
      <w:bookmarkEnd w:id="5"/>
    </w:p>
    <w:p w:rsidR="00112717" w:rsidRDefault="00112717" w:rsidP="00112717">
      <w:pPr>
        <w:pStyle w:val="Heading2"/>
        <w:numPr>
          <w:ilvl w:val="0"/>
          <w:numId w:val="0"/>
        </w:numPr>
        <w:spacing w:before="0" w:after="0" w:line="360" w:lineRule="auto"/>
        <w:jc w:val="both"/>
        <w:rPr>
          <w:rFonts w:ascii="Times New Roman" w:hAnsi="Times New Roman" w:cs="Times New Roman"/>
          <w:b w:val="0"/>
          <w:i w:val="0"/>
          <w:szCs w:val="24"/>
        </w:rPr>
      </w:pPr>
      <w:r w:rsidRPr="000C26E7">
        <w:rPr>
          <w:rFonts w:ascii="Times New Roman" w:hAnsi="Times New Roman" w:cs="Times New Roman"/>
          <w:i w:val="0"/>
          <w:szCs w:val="24"/>
        </w:rPr>
        <w:t xml:space="preserve">     </w:t>
      </w:r>
      <w:bookmarkStart w:id="6" w:name="_Toc292983714"/>
      <w:r w:rsidRPr="000C26E7">
        <w:rPr>
          <w:rFonts w:ascii="Times New Roman" w:hAnsi="Times New Roman" w:cs="Times New Roman"/>
          <w:b w:val="0"/>
          <w:i w:val="0"/>
          <w:szCs w:val="24"/>
        </w:rPr>
        <w:t xml:space="preserve">The purpose of </w:t>
      </w:r>
      <w:r>
        <w:rPr>
          <w:rFonts w:ascii="Times New Roman" w:hAnsi="Times New Roman" w:cs="Times New Roman"/>
          <w:b w:val="0"/>
          <w:i w:val="0"/>
          <w:szCs w:val="24"/>
        </w:rPr>
        <w:t>V-</w:t>
      </w:r>
      <w:r w:rsidRPr="000C26E7">
        <w:rPr>
          <w:rFonts w:ascii="Times New Roman" w:hAnsi="Times New Roman" w:cs="Times New Roman"/>
          <w:b w:val="0"/>
          <w:i w:val="0"/>
          <w:szCs w:val="24"/>
        </w:rPr>
        <w:t>carpoolin</w:t>
      </w:r>
      <w:r>
        <w:rPr>
          <w:rFonts w:ascii="Times New Roman" w:hAnsi="Times New Roman" w:cs="Times New Roman"/>
          <w:b w:val="0"/>
          <w:i w:val="0"/>
          <w:szCs w:val="24"/>
        </w:rPr>
        <w:t>g is the sharing of car journey</w:t>
      </w:r>
      <w:r w:rsidRPr="000C26E7">
        <w:rPr>
          <w:rFonts w:ascii="Times New Roman" w:hAnsi="Times New Roman" w:cs="Times New Roman"/>
          <w:b w:val="0"/>
          <w:i w:val="0"/>
          <w:szCs w:val="24"/>
        </w:rPr>
        <w:t xml:space="preserve"> so that more than one person</w:t>
      </w:r>
      <w:r>
        <w:rPr>
          <w:rFonts w:ascii="Times New Roman" w:hAnsi="Times New Roman" w:cs="Times New Roman"/>
          <w:b w:val="0"/>
          <w:i w:val="0"/>
          <w:szCs w:val="24"/>
        </w:rPr>
        <w:t>/employee</w:t>
      </w:r>
      <w:r w:rsidRPr="000C26E7">
        <w:rPr>
          <w:rFonts w:ascii="Times New Roman" w:hAnsi="Times New Roman" w:cs="Times New Roman"/>
          <w:b w:val="0"/>
          <w:i w:val="0"/>
          <w:szCs w:val="24"/>
        </w:rPr>
        <w:t xml:space="preserve"> </w:t>
      </w:r>
      <w:r>
        <w:rPr>
          <w:rFonts w:ascii="Times New Roman" w:hAnsi="Times New Roman" w:cs="Times New Roman"/>
          <w:b w:val="0"/>
          <w:i w:val="0"/>
          <w:szCs w:val="24"/>
        </w:rPr>
        <w:t>can travel</w:t>
      </w:r>
      <w:r w:rsidRPr="000C26E7">
        <w:rPr>
          <w:rFonts w:ascii="Times New Roman" w:hAnsi="Times New Roman" w:cs="Times New Roman"/>
          <w:b w:val="0"/>
          <w:i w:val="0"/>
          <w:szCs w:val="24"/>
        </w:rPr>
        <w:t xml:space="preserve"> in a </w:t>
      </w:r>
      <w:bookmarkStart w:id="7" w:name="_Toc71113099"/>
      <w:bookmarkStart w:id="8" w:name="_Toc51054924"/>
      <w:bookmarkStart w:id="9" w:name="_Toc456600919"/>
      <w:bookmarkStart w:id="10" w:name="_Toc456598588"/>
      <w:r w:rsidRPr="000C26E7">
        <w:rPr>
          <w:rFonts w:ascii="Times New Roman" w:hAnsi="Times New Roman" w:cs="Times New Roman"/>
          <w:b w:val="0"/>
          <w:i w:val="0"/>
          <w:szCs w:val="24"/>
        </w:rPr>
        <w:t>car</w:t>
      </w:r>
      <w:r>
        <w:rPr>
          <w:rFonts w:ascii="Times New Roman" w:hAnsi="Times New Roman" w:cs="Times New Roman"/>
          <w:b w:val="0"/>
          <w:i w:val="0"/>
          <w:szCs w:val="24"/>
        </w:rPr>
        <w:t xml:space="preserve">. </w:t>
      </w:r>
      <w:r w:rsidRPr="00112717">
        <w:rPr>
          <w:rFonts w:ascii="Times New Roman" w:hAnsi="Times New Roman" w:cs="Times New Roman"/>
          <w:b w:val="0"/>
          <w:i w:val="0"/>
          <w:szCs w:val="24"/>
        </w:rPr>
        <w:t>The greatest advantage of carpooling is the feeling of relaxation while reaching to office. You don’t need to struggle all the way driving to office and feel relaxed - No Parking / Traffic tensions. The feeling of relaxation rejuvenates you to start your work natural fresh.</w:t>
      </w:r>
      <w:r>
        <w:rPr>
          <w:rFonts w:ascii="Times New Roman" w:hAnsi="Times New Roman" w:cs="Times New Roman"/>
          <w:b w:val="0"/>
          <w:i w:val="0"/>
          <w:szCs w:val="24"/>
        </w:rPr>
        <w:t xml:space="preserve"> </w:t>
      </w:r>
      <w:proofErr w:type="gramStart"/>
      <w:r>
        <w:rPr>
          <w:rFonts w:ascii="Times New Roman" w:hAnsi="Times New Roman" w:cs="Times New Roman"/>
          <w:b w:val="0"/>
          <w:i w:val="0"/>
          <w:szCs w:val="24"/>
        </w:rPr>
        <w:t>And also</w:t>
      </w:r>
      <w:proofErr w:type="gramEnd"/>
      <w:r>
        <w:rPr>
          <w:rFonts w:ascii="Times New Roman" w:hAnsi="Times New Roman" w:cs="Times New Roman"/>
          <w:b w:val="0"/>
          <w:i w:val="0"/>
          <w:szCs w:val="24"/>
        </w:rPr>
        <w:t xml:space="preserve"> </w:t>
      </w:r>
      <w:r w:rsidRPr="00112717">
        <w:rPr>
          <w:rFonts w:ascii="Times New Roman" w:hAnsi="Times New Roman" w:cs="Times New Roman"/>
          <w:b w:val="0"/>
          <w:i w:val="0"/>
          <w:szCs w:val="24"/>
        </w:rPr>
        <w:t>Carpooling reduces the costs involved in car travel by sharing journey expenses between the employees travelling. Carpooling is also seen as a more environmentally friendly and sustainable way to travel as sharing journeys reduces carbon emissions, traffic on the roads, and the need for parking spaces.</w:t>
      </w:r>
      <w:r>
        <w:rPr>
          <w:rFonts w:ascii="Times New Roman" w:hAnsi="Times New Roman" w:cs="Times New Roman"/>
          <w:b w:val="0"/>
          <w:i w:val="0"/>
          <w:szCs w:val="24"/>
        </w:rPr>
        <w:t xml:space="preserve"> </w:t>
      </w:r>
      <w:proofErr w:type="gramStart"/>
      <w:r w:rsidRPr="000C26E7">
        <w:rPr>
          <w:rFonts w:ascii="Times New Roman" w:hAnsi="Times New Roman" w:cs="Times New Roman"/>
          <w:b w:val="0"/>
          <w:i w:val="0"/>
          <w:szCs w:val="24"/>
        </w:rPr>
        <w:t>So</w:t>
      </w:r>
      <w:proofErr w:type="gramEnd"/>
      <w:r w:rsidRPr="000C26E7">
        <w:rPr>
          <w:rFonts w:ascii="Times New Roman" w:hAnsi="Times New Roman" w:cs="Times New Roman"/>
          <w:b w:val="0"/>
          <w:i w:val="0"/>
          <w:szCs w:val="24"/>
        </w:rPr>
        <w:t xml:space="preserve"> it </w:t>
      </w:r>
      <w:r>
        <w:rPr>
          <w:rFonts w:ascii="Times New Roman" w:hAnsi="Times New Roman" w:cs="Times New Roman"/>
          <w:b w:val="0"/>
          <w:i w:val="0"/>
          <w:szCs w:val="24"/>
        </w:rPr>
        <w:t>builds virtual relationships in our organization among</w:t>
      </w:r>
      <w:r w:rsidRPr="000C26E7">
        <w:rPr>
          <w:rFonts w:ascii="Times New Roman" w:hAnsi="Times New Roman" w:cs="Times New Roman"/>
          <w:b w:val="0"/>
          <w:i w:val="0"/>
          <w:szCs w:val="24"/>
        </w:rPr>
        <w:t xml:space="preserve"> the people </w:t>
      </w:r>
      <w:r>
        <w:rPr>
          <w:rFonts w:ascii="Times New Roman" w:hAnsi="Times New Roman" w:cs="Times New Roman"/>
          <w:b w:val="0"/>
          <w:i w:val="0"/>
          <w:szCs w:val="24"/>
        </w:rPr>
        <w:t>commuting</w:t>
      </w:r>
      <w:r w:rsidRPr="000C26E7">
        <w:rPr>
          <w:rFonts w:ascii="Times New Roman" w:hAnsi="Times New Roman" w:cs="Times New Roman"/>
          <w:b w:val="0"/>
          <w:i w:val="0"/>
          <w:szCs w:val="24"/>
        </w:rPr>
        <w:t>.</w:t>
      </w:r>
      <w:bookmarkEnd w:id="6"/>
      <w:r w:rsidRPr="00112717">
        <w:rPr>
          <w:color w:val="808080"/>
        </w:rPr>
        <w:t xml:space="preserve"> </w:t>
      </w:r>
    </w:p>
    <w:p w:rsidR="00112717" w:rsidRPr="00112717" w:rsidRDefault="00112717" w:rsidP="00112717"/>
    <w:p w:rsidR="00112717" w:rsidRPr="000C26E7" w:rsidRDefault="00112717" w:rsidP="00112717">
      <w:pPr>
        <w:pStyle w:val="Heading2"/>
        <w:spacing w:before="0" w:after="0" w:line="360" w:lineRule="auto"/>
        <w:ind w:left="720" w:hanging="720"/>
        <w:jc w:val="both"/>
        <w:rPr>
          <w:rFonts w:ascii="Times New Roman" w:hAnsi="Times New Roman" w:cs="Times New Roman"/>
          <w:i w:val="0"/>
          <w:szCs w:val="24"/>
        </w:rPr>
      </w:pPr>
      <w:bookmarkStart w:id="11" w:name="_Toc292983715"/>
      <w:r w:rsidRPr="000C26E7">
        <w:rPr>
          <w:rFonts w:ascii="Times New Roman" w:hAnsi="Times New Roman" w:cs="Times New Roman"/>
          <w:i w:val="0"/>
          <w:szCs w:val="24"/>
        </w:rPr>
        <w:t>Scope</w:t>
      </w:r>
      <w:bookmarkEnd w:id="7"/>
      <w:bookmarkEnd w:id="8"/>
      <w:bookmarkEnd w:id="9"/>
      <w:bookmarkEnd w:id="10"/>
      <w:r w:rsidRPr="000C26E7">
        <w:rPr>
          <w:rFonts w:ascii="Times New Roman" w:hAnsi="Times New Roman" w:cs="Times New Roman"/>
          <w:i w:val="0"/>
          <w:szCs w:val="24"/>
        </w:rPr>
        <w:t>:</w:t>
      </w:r>
      <w:bookmarkEnd w:id="11"/>
    </w:p>
    <w:p w:rsidR="00112717" w:rsidRDefault="00112717" w:rsidP="00112717">
      <w:pPr>
        <w:spacing w:line="360" w:lineRule="auto"/>
        <w:jc w:val="both"/>
        <w:rPr>
          <w:rFonts w:ascii="Times New Roman" w:hAnsi="Times New Roman" w:cs="Times New Roman"/>
          <w:szCs w:val="24"/>
        </w:rPr>
      </w:pPr>
      <w:r w:rsidRPr="000C26E7">
        <w:rPr>
          <w:rFonts w:ascii="Times New Roman" w:hAnsi="Times New Roman" w:cs="Times New Roman"/>
          <w:szCs w:val="24"/>
        </w:rPr>
        <w:t xml:space="preserve">     </w:t>
      </w:r>
      <w:r>
        <w:rPr>
          <w:rFonts w:ascii="Times New Roman" w:hAnsi="Times New Roman" w:cs="Times New Roman"/>
          <w:szCs w:val="24"/>
        </w:rPr>
        <w:t xml:space="preserve">In this V-carpooling any </w:t>
      </w:r>
      <w:proofErr w:type="spellStart"/>
      <w:r>
        <w:rPr>
          <w:rFonts w:ascii="Times New Roman" w:hAnsi="Times New Roman" w:cs="Times New Roman"/>
          <w:szCs w:val="24"/>
        </w:rPr>
        <w:t>virtusan</w:t>
      </w:r>
      <w:proofErr w:type="spellEnd"/>
      <w:r w:rsidRPr="000C26E7">
        <w:rPr>
          <w:rFonts w:ascii="Times New Roman" w:hAnsi="Times New Roman" w:cs="Times New Roman"/>
          <w:szCs w:val="24"/>
        </w:rPr>
        <w:t xml:space="preserve"> who </w:t>
      </w:r>
      <w:r>
        <w:rPr>
          <w:rFonts w:ascii="Times New Roman" w:hAnsi="Times New Roman" w:cs="Times New Roman"/>
          <w:szCs w:val="24"/>
        </w:rPr>
        <w:t xml:space="preserve">own </w:t>
      </w:r>
      <w:r w:rsidRPr="000C26E7">
        <w:rPr>
          <w:rFonts w:ascii="Times New Roman" w:hAnsi="Times New Roman" w:cs="Times New Roman"/>
          <w:szCs w:val="24"/>
        </w:rPr>
        <w:t xml:space="preserve">a car can offer to share his/her car. And any other </w:t>
      </w:r>
      <w:r>
        <w:rPr>
          <w:rFonts w:ascii="Times New Roman" w:hAnsi="Times New Roman" w:cs="Times New Roman"/>
          <w:szCs w:val="24"/>
        </w:rPr>
        <w:t xml:space="preserve">  </w:t>
      </w:r>
      <w:proofErr w:type="spellStart"/>
      <w:r>
        <w:rPr>
          <w:rFonts w:ascii="Times New Roman" w:hAnsi="Times New Roman" w:cs="Times New Roman"/>
          <w:szCs w:val="24"/>
        </w:rPr>
        <w:t>virtusan</w:t>
      </w:r>
      <w:proofErr w:type="spellEnd"/>
      <w:r w:rsidRPr="000C26E7">
        <w:rPr>
          <w:rFonts w:ascii="Times New Roman" w:hAnsi="Times New Roman" w:cs="Times New Roman"/>
          <w:szCs w:val="24"/>
        </w:rPr>
        <w:t xml:space="preserve"> who wants to use this</w:t>
      </w:r>
      <w:r>
        <w:rPr>
          <w:rFonts w:ascii="Times New Roman" w:hAnsi="Times New Roman" w:cs="Times New Roman"/>
          <w:szCs w:val="24"/>
        </w:rPr>
        <w:t xml:space="preserve"> service can search for journey </w:t>
      </w:r>
      <w:r w:rsidRPr="000C26E7">
        <w:rPr>
          <w:rFonts w:ascii="Times New Roman" w:hAnsi="Times New Roman" w:cs="Times New Roman"/>
          <w:szCs w:val="24"/>
        </w:rPr>
        <w:t>through this portal</w:t>
      </w:r>
      <w:r>
        <w:rPr>
          <w:rFonts w:ascii="Times New Roman" w:hAnsi="Times New Roman" w:cs="Times New Roman"/>
          <w:szCs w:val="24"/>
        </w:rPr>
        <w:t xml:space="preserve">. </w:t>
      </w:r>
      <w:r w:rsidRPr="000C26E7">
        <w:rPr>
          <w:rFonts w:ascii="Times New Roman" w:hAnsi="Times New Roman" w:cs="Times New Roman"/>
          <w:szCs w:val="24"/>
        </w:rPr>
        <w:t xml:space="preserve">After finding a match they </w:t>
      </w:r>
      <w:r>
        <w:rPr>
          <w:rFonts w:ascii="Times New Roman" w:hAnsi="Times New Roman" w:cs="Times New Roman"/>
          <w:szCs w:val="24"/>
        </w:rPr>
        <w:t xml:space="preserve">will contact and carry out their </w:t>
      </w:r>
      <w:r w:rsidRPr="000C26E7">
        <w:rPr>
          <w:rFonts w:ascii="Times New Roman" w:hAnsi="Times New Roman" w:cs="Times New Roman"/>
          <w:szCs w:val="24"/>
        </w:rPr>
        <w:t>journey as planned</w:t>
      </w:r>
    </w:p>
    <w:p w:rsidR="00112717" w:rsidRPr="000C26E7" w:rsidRDefault="00112717" w:rsidP="00112717">
      <w:pPr>
        <w:pStyle w:val="Heading2"/>
        <w:numPr>
          <w:ilvl w:val="0"/>
          <w:numId w:val="0"/>
        </w:numPr>
        <w:tabs>
          <w:tab w:val="left" w:pos="720"/>
        </w:tabs>
        <w:spacing w:before="0" w:after="0" w:line="360" w:lineRule="auto"/>
        <w:jc w:val="both"/>
        <w:rPr>
          <w:rFonts w:ascii="Times New Roman" w:hAnsi="Times New Roman" w:cs="Times New Roman"/>
          <w:i w:val="0"/>
          <w:szCs w:val="24"/>
        </w:rPr>
      </w:pPr>
      <w:bookmarkStart w:id="12" w:name="_Toc292983716"/>
      <w:r>
        <w:rPr>
          <w:rFonts w:ascii="Times New Roman" w:hAnsi="Times New Roman" w:cs="Times New Roman"/>
          <w:i w:val="0"/>
          <w:szCs w:val="24"/>
        </w:rPr>
        <w:t>1.3</w:t>
      </w:r>
      <w:r w:rsidRPr="000C26E7">
        <w:rPr>
          <w:rFonts w:ascii="Times New Roman" w:hAnsi="Times New Roman" w:cs="Times New Roman"/>
          <w:i w:val="0"/>
          <w:szCs w:val="24"/>
        </w:rPr>
        <w:t xml:space="preserve">   Overview:</w:t>
      </w:r>
      <w:bookmarkEnd w:id="12"/>
    </w:p>
    <w:p w:rsidR="00112717" w:rsidRPr="000C26E7" w:rsidRDefault="00112717" w:rsidP="00112717">
      <w:pPr>
        <w:pStyle w:val="NormalWeb"/>
        <w:spacing w:before="0" w:beforeAutospacing="0" w:after="0" w:afterAutospacing="0" w:line="360" w:lineRule="auto"/>
        <w:rPr>
          <w:rFonts w:ascii="Times New Roman" w:hAnsi="Times New Roman" w:cs="Times New Roman"/>
        </w:rPr>
      </w:pPr>
      <w:r w:rsidRPr="000C26E7">
        <w:rPr>
          <w:rFonts w:ascii="Times New Roman" w:eastAsia="Times New Roman" w:hAnsi="Times New Roman" w:cs="Times New Roman"/>
          <w:bCs/>
        </w:rPr>
        <w:t xml:space="preserve">     </w:t>
      </w:r>
      <w:r w:rsidRPr="000C26E7">
        <w:rPr>
          <w:rFonts w:ascii="Times New Roman" w:hAnsi="Times New Roman" w:cs="Times New Roman"/>
        </w:rPr>
        <w:t xml:space="preserve">In this </w:t>
      </w:r>
      <w:proofErr w:type="gramStart"/>
      <w:r w:rsidRPr="000C26E7">
        <w:rPr>
          <w:rFonts w:ascii="Times New Roman" w:hAnsi="Times New Roman" w:cs="Times New Roman"/>
        </w:rPr>
        <w:t>project</w:t>
      </w:r>
      <w:proofErr w:type="gramEnd"/>
      <w:r w:rsidRPr="000C26E7">
        <w:rPr>
          <w:rFonts w:ascii="Times New Roman" w:hAnsi="Times New Roman" w:cs="Times New Roman"/>
        </w:rPr>
        <w:t xml:space="preserve"> we provide an automated system replacing the manual work which includes contacting each other who wants to </w:t>
      </w:r>
      <w:r>
        <w:rPr>
          <w:rFonts w:ascii="Times New Roman" w:hAnsi="Times New Roman" w:cs="Times New Roman"/>
        </w:rPr>
        <w:t>provide</w:t>
      </w:r>
      <w:r w:rsidRPr="000C26E7">
        <w:rPr>
          <w:rFonts w:ascii="Times New Roman" w:hAnsi="Times New Roman" w:cs="Times New Roman"/>
        </w:rPr>
        <w:t xml:space="preserve"> the car and who wants to use that car.</w:t>
      </w:r>
      <w:r>
        <w:rPr>
          <w:rFonts w:ascii="Times New Roman" w:hAnsi="Times New Roman" w:cs="Times New Roman"/>
        </w:rPr>
        <w:t xml:space="preserve"> Without registration users can explore car pool data. If they want to use the services they </w:t>
      </w:r>
      <w:proofErr w:type="gramStart"/>
      <w:r>
        <w:rPr>
          <w:rFonts w:ascii="Times New Roman" w:hAnsi="Times New Roman" w:cs="Times New Roman"/>
        </w:rPr>
        <w:t>have to</w:t>
      </w:r>
      <w:proofErr w:type="gramEnd"/>
      <w:r>
        <w:rPr>
          <w:rFonts w:ascii="Times New Roman" w:hAnsi="Times New Roman" w:cs="Times New Roman"/>
        </w:rPr>
        <w:t xml:space="preserve"> register. In the create Pool they </w:t>
      </w:r>
      <w:proofErr w:type="gramStart"/>
      <w:r>
        <w:rPr>
          <w:rFonts w:ascii="Times New Roman" w:hAnsi="Times New Roman" w:cs="Times New Roman"/>
        </w:rPr>
        <w:t>have to</w:t>
      </w:r>
      <w:proofErr w:type="gramEnd"/>
      <w:r>
        <w:rPr>
          <w:rFonts w:ascii="Times New Roman" w:hAnsi="Times New Roman" w:cs="Times New Roman"/>
        </w:rPr>
        <w:t xml:space="preserve"> select pool type Rider/provider, start time, return time, origin, destination. If they found any matches as per their requirements they can contact the user using this site a</w:t>
      </w:r>
      <w:r w:rsidRPr="000C26E7">
        <w:rPr>
          <w:rFonts w:ascii="Times New Roman" w:hAnsi="Times New Roman" w:cs="Times New Roman"/>
        </w:rPr>
        <w:t xml:space="preserve"> mail</w:t>
      </w:r>
      <w:r>
        <w:rPr>
          <w:rFonts w:ascii="Times New Roman" w:hAnsi="Times New Roman" w:cs="Times New Roman"/>
        </w:rPr>
        <w:t xml:space="preserve"> will be sent</w:t>
      </w:r>
      <w:r w:rsidRPr="000C26E7">
        <w:rPr>
          <w:rFonts w:ascii="Times New Roman" w:hAnsi="Times New Roman" w:cs="Times New Roman"/>
        </w:rPr>
        <w:t xml:space="preserve"> to their </w:t>
      </w:r>
      <w:r>
        <w:rPr>
          <w:rFonts w:ascii="Times New Roman" w:hAnsi="Times New Roman" w:cs="Times New Roman"/>
        </w:rPr>
        <w:t>E</w:t>
      </w:r>
      <w:r w:rsidRPr="000C26E7">
        <w:rPr>
          <w:rFonts w:ascii="Times New Roman" w:hAnsi="Times New Roman" w:cs="Times New Roman"/>
        </w:rPr>
        <w:t xml:space="preserve">mail </w:t>
      </w:r>
      <w:r>
        <w:rPr>
          <w:rFonts w:ascii="Times New Roman" w:hAnsi="Times New Roman" w:cs="Times New Roman"/>
        </w:rPr>
        <w:t>I</w:t>
      </w:r>
      <w:r w:rsidRPr="000C26E7">
        <w:rPr>
          <w:rFonts w:ascii="Times New Roman" w:hAnsi="Times New Roman" w:cs="Times New Roman"/>
        </w:rPr>
        <w:t>ds.</w:t>
      </w:r>
    </w:p>
    <w:p w:rsidR="00112717" w:rsidRDefault="00112717" w:rsidP="00112717">
      <w:pPr>
        <w:spacing w:line="360" w:lineRule="auto"/>
        <w:jc w:val="both"/>
        <w:rPr>
          <w:rFonts w:ascii="Times New Roman" w:hAnsi="Times New Roman" w:cs="Times New Roman"/>
          <w:b/>
          <w:bCs/>
          <w:szCs w:val="24"/>
        </w:rPr>
      </w:pPr>
    </w:p>
    <w:p w:rsidR="00112717" w:rsidRDefault="00112717" w:rsidP="00112717">
      <w:pPr>
        <w:spacing w:line="360" w:lineRule="auto"/>
        <w:jc w:val="both"/>
        <w:rPr>
          <w:rFonts w:ascii="Times New Roman" w:hAnsi="Times New Roman" w:cs="Times New Roman"/>
          <w:b/>
          <w:bCs/>
          <w:szCs w:val="24"/>
        </w:rPr>
      </w:pPr>
    </w:p>
    <w:p w:rsidR="00112717" w:rsidRDefault="00112717" w:rsidP="00112717">
      <w:pPr>
        <w:spacing w:line="360" w:lineRule="auto"/>
        <w:jc w:val="both"/>
        <w:rPr>
          <w:rFonts w:ascii="Times New Roman" w:hAnsi="Times New Roman" w:cs="Times New Roman"/>
          <w:b/>
          <w:bCs/>
          <w:szCs w:val="24"/>
        </w:rPr>
      </w:pPr>
    </w:p>
    <w:p w:rsidR="00112717" w:rsidRPr="000C26E7" w:rsidRDefault="00112717" w:rsidP="00112717">
      <w:pPr>
        <w:spacing w:line="360" w:lineRule="auto"/>
        <w:jc w:val="both"/>
        <w:rPr>
          <w:rFonts w:ascii="Times New Roman" w:hAnsi="Times New Roman" w:cs="Times New Roman"/>
          <w:b/>
          <w:bCs/>
          <w:szCs w:val="24"/>
        </w:rPr>
      </w:pPr>
    </w:p>
    <w:p w:rsidR="00112717" w:rsidRPr="000C26E7" w:rsidRDefault="00112717" w:rsidP="00112717">
      <w:pPr>
        <w:pStyle w:val="Heading1"/>
        <w:spacing w:before="0" w:after="0" w:line="360" w:lineRule="auto"/>
        <w:jc w:val="both"/>
        <w:rPr>
          <w:rFonts w:ascii="Times New Roman" w:hAnsi="Times New Roman" w:cs="Times New Roman"/>
          <w:sz w:val="24"/>
          <w:szCs w:val="24"/>
        </w:rPr>
      </w:pPr>
      <w:bookmarkStart w:id="13" w:name="_Toc81380764"/>
      <w:bookmarkStart w:id="14" w:name="_Toc292983717"/>
      <w:r w:rsidRPr="000C26E7">
        <w:rPr>
          <w:rFonts w:ascii="Times New Roman" w:hAnsi="Times New Roman" w:cs="Times New Roman"/>
          <w:sz w:val="24"/>
          <w:szCs w:val="24"/>
        </w:rPr>
        <w:lastRenderedPageBreak/>
        <w:t>Project Vision</w:t>
      </w:r>
      <w:bookmarkEnd w:id="13"/>
      <w:r w:rsidRPr="000C26E7">
        <w:rPr>
          <w:rFonts w:ascii="Times New Roman" w:hAnsi="Times New Roman" w:cs="Times New Roman"/>
          <w:sz w:val="24"/>
          <w:szCs w:val="24"/>
        </w:rPr>
        <w:t>:</w:t>
      </w:r>
      <w:bookmarkEnd w:id="14"/>
      <w:r w:rsidRPr="000C26E7">
        <w:rPr>
          <w:rFonts w:ascii="Times New Roman" w:hAnsi="Times New Roman" w:cs="Times New Roman"/>
          <w:sz w:val="24"/>
          <w:szCs w:val="24"/>
        </w:rPr>
        <w:t xml:space="preserve"> </w:t>
      </w:r>
    </w:p>
    <w:p w:rsidR="00112717" w:rsidRPr="00972C63" w:rsidRDefault="00112717" w:rsidP="00112717">
      <w:pPr>
        <w:jc w:val="both"/>
        <w:rPr>
          <w:rFonts w:ascii="Times New Roman" w:hAnsi="Times New Roman" w:cs="Times New Roman"/>
          <w:szCs w:val="24"/>
        </w:rPr>
      </w:pPr>
    </w:p>
    <w:p w:rsidR="00112717" w:rsidRPr="000C26E7" w:rsidRDefault="00112717" w:rsidP="00112717">
      <w:pPr>
        <w:pStyle w:val="Heading2"/>
        <w:spacing w:before="0" w:after="0" w:line="360" w:lineRule="auto"/>
        <w:jc w:val="both"/>
        <w:rPr>
          <w:rFonts w:ascii="Times New Roman" w:hAnsi="Times New Roman" w:cs="Times New Roman"/>
          <w:i w:val="0"/>
          <w:szCs w:val="24"/>
        </w:rPr>
      </w:pPr>
      <w:bookmarkStart w:id="15" w:name="_Toc81380765"/>
      <w:bookmarkStart w:id="16" w:name="_Toc292983718"/>
      <w:r w:rsidRPr="000C26E7">
        <w:rPr>
          <w:rFonts w:ascii="Times New Roman" w:hAnsi="Times New Roman" w:cs="Times New Roman"/>
          <w:i w:val="0"/>
          <w:szCs w:val="24"/>
        </w:rPr>
        <w:t>Problem Statement</w:t>
      </w:r>
      <w:bookmarkEnd w:id="15"/>
      <w:r w:rsidRPr="000C26E7">
        <w:rPr>
          <w:rFonts w:ascii="Times New Roman" w:hAnsi="Times New Roman" w:cs="Times New Roman"/>
          <w:i w:val="0"/>
          <w:szCs w:val="24"/>
        </w:rPr>
        <w:t>:</w:t>
      </w:r>
      <w:bookmarkEnd w:id="16"/>
    </w:p>
    <w:p w:rsidR="00112717" w:rsidRPr="000C26E7" w:rsidRDefault="00112717" w:rsidP="00112717">
      <w:pPr>
        <w:pStyle w:val="HelpInfo"/>
        <w:spacing w:line="360" w:lineRule="auto"/>
        <w:rPr>
          <w:rFonts w:ascii="Times New Roman" w:hAnsi="Times New Roman" w:cs="Times New Roman"/>
          <w:szCs w:val="24"/>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7"/>
        <w:gridCol w:w="5688"/>
      </w:tblGrid>
      <w:tr w:rsidR="00112717" w:rsidRPr="000C26E7" w:rsidTr="00535F70">
        <w:trPr>
          <w:trHeight w:val="482"/>
        </w:trPr>
        <w:tc>
          <w:tcPr>
            <w:tcW w:w="3239" w:type="dxa"/>
            <w:tcBorders>
              <w:top w:val="single" w:sz="4" w:space="0" w:color="auto"/>
              <w:left w:val="single" w:sz="4" w:space="0" w:color="auto"/>
              <w:bottom w:val="single" w:sz="4" w:space="0" w:color="auto"/>
              <w:right w:val="single" w:sz="4" w:space="0" w:color="auto"/>
            </w:tcBorders>
            <w:shd w:val="pct25" w:color="auto" w:fill="auto"/>
            <w:tcMar>
              <w:top w:w="29" w:type="dxa"/>
              <w:left w:w="115" w:type="dxa"/>
              <w:bottom w:w="29" w:type="dxa"/>
              <w:right w:w="115" w:type="dxa"/>
            </w:tcMar>
            <w:vAlign w:val="center"/>
            <w:hideMark/>
          </w:tcPr>
          <w:p w:rsidR="00112717" w:rsidRPr="000C26E7" w:rsidRDefault="00112717" w:rsidP="00535F70">
            <w:pPr>
              <w:spacing w:line="360" w:lineRule="auto"/>
              <w:jc w:val="both"/>
              <w:rPr>
                <w:rFonts w:ascii="Times New Roman" w:hAnsi="Times New Roman" w:cs="Times New Roman"/>
                <w:b/>
                <w:bCs/>
                <w:szCs w:val="24"/>
              </w:rPr>
            </w:pPr>
            <w:r w:rsidRPr="000C26E7">
              <w:rPr>
                <w:rFonts w:ascii="Times New Roman" w:hAnsi="Times New Roman" w:cs="Times New Roman"/>
                <w:b/>
                <w:szCs w:val="24"/>
              </w:rPr>
              <w:t>The Problem</w:t>
            </w:r>
          </w:p>
        </w:tc>
        <w:tc>
          <w:tcPr>
            <w:tcW w:w="5693"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rsidR="00112717" w:rsidRPr="00112717" w:rsidRDefault="00112717" w:rsidP="00535F70">
            <w:pPr>
              <w:pStyle w:val="NormalWeb"/>
              <w:spacing w:before="0" w:beforeAutospacing="0" w:after="0" w:afterAutospacing="0" w:line="360" w:lineRule="auto"/>
              <w:rPr>
                <w:rFonts w:ascii="Times New Roman" w:eastAsia="Times New Roman" w:hAnsi="Times New Roman" w:cs="Times New Roman"/>
                <w:bCs/>
              </w:rPr>
            </w:pPr>
          </w:p>
          <w:p w:rsidR="00112717" w:rsidRPr="00112717" w:rsidRDefault="00112717" w:rsidP="00535F70">
            <w:pPr>
              <w:tabs>
                <w:tab w:val="left" w:pos="720"/>
              </w:tabs>
              <w:autoSpaceDE w:val="0"/>
              <w:autoSpaceDN w:val="0"/>
              <w:adjustRightInd w:val="0"/>
              <w:ind w:right="18"/>
              <w:rPr>
                <w:rFonts w:ascii="Times New Roman" w:eastAsia="Times New Roman" w:hAnsi="Times New Roman" w:cs="Times New Roman"/>
                <w:bCs/>
                <w:sz w:val="24"/>
                <w:szCs w:val="24"/>
              </w:rPr>
            </w:pPr>
            <w:r w:rsidRPr="00112717">
              <w:rPr>
                <w:rFonts w:ascii="Times New Roman" w:eastAsia="Times New Roman" w:hAnsi="Times New Roman" w:cs="Times New Roman"/>
                <w:bCs/>
                <w:sz w:val="24"/>
                <w:szCs w:val="24"/>
              </w:rPr>
              <w:t>In organization if anyone wants to share the car manually it is difficult to find the carpool partner as per user’s requirement.</w:t>
            </w:r>
          </w:p>
          <w:p w:rsidR="00112717" w:rsidRPr="00112717" w:rsidRDefault="00112717" w:rsidP="00535F70">
            <w:pPr>
              <w:tabs>
                <w:tab w:val="left" w:pos="720"/>
              </w:tabs>
              <w:autoSpaceDE w:val="0"/>
              <w:autoSpaceDN w:val="0"/>
              <w:adjustRightInd w:val="0"/>
              <w:ind w:right="18"/>
              <w:rPr>
                <w:rFonts w:ascii="Times New Roman" w:eastAsia="Times New Roman" w:hAnsi="Times New Roman" w:cs="Times New Roman"/>
                <w:bCs/>
                <w:sz w:val="24"/>
                <w:szCs w:val="24"/>
              </w:rPr>
            </w:pPr>
            <w:r w:rsidRPr="00112717">
              <w:rPr>
                <w:rFonts w:ascii="Times New Roman" w:eastAsia="Times New Roman" w:hAnsi="Times New Roman" w:cs="Times New Roman"/>
                <w:bCs/>
                <w:sz w:val="24"/>
                <w:szCs w:val="24"/>
              </w:rPr>
              <w:t>By this site anyone can find carpool partner easily as per their requirements.</w:t>
            </w:r>
          </w:p>
          <w:p w:rsidR="00112717" w:rsidRPr="00112717" w:rsidRDefault="00112717" w:rsidP="00535F70">
            <w:pPr>
              <w:pStyle w:val="NormalWeb"/>
              <w:spacing w:before="0" w:beforeAutospacing="0" w:after="0" w:afterAutospacing="0" w:line="360" w:lineRule="auto"/>
              <w:rPr>
                <w:rFonts w:ascii="Times New Roman" w:eastAsia="Times New Roman" w:hAnsi="Times New Roman" w:cs="Times New Roman"/>
                <w:bCs/>
              </w:rPr>
            </w:pPr>
          </w:p>
          <w:p w:rsidR="00112717" w:rsidRPr="00112717" w:rsidRDefault="00112717" w:rsidP="00535F70">
            <w:pPr>
              <w:pStyle w:val="NormalWeb"/>
              <w:spacing w:before="0" w:beforeAutospacing="0" w:after="0" w:afterAutospacing="0" w:line="360" w:lineRule="auto"/>
              <w:rPr>
                <w:rFonts w:ascii="Times New Roman" w:eastAsia="Times New Roman" w:hAnsi="Times New Roman" w:cs="Times New Roman"/>
                <w:bCs/>
              </w:rPr>
            </w:pPr>
          </w:p>
        </w:tc>
      </w:tr>
      <w:tr w:rsidR="00112717" w:rsidRPr="000C26E7" w:rsidTr="00535F70">
        <w:trPr>
          <w:trHeight w:val="482"/>
        </w:trPr>
        <w:tc>
          <w:tcPr>
            <w:tcW w:w="3239" w:type="dxa"/>
            <w:tcBorders>
              <w:top w:val="single" w:sz="4" w:space="0" w:color="auto"/>
              <w:left w:val="single" w:sz="4" w:space="0" w:color="auto"/>
              <w:bottom w:val="single" w:sz="4" w:space="0" w:color="auto"/>
              <w:right w:val="single" w:sz="4" w:space="0" w:color="auto"/>
            </w:tcBorders>
            <w:shd w:val="pct25" w:color="auto" w:fill="auto"/>
            <w:tcMar>
              <w:top w:w="29" w:type="dxa"/>
              <w:left w:w="115" w:type="dxa"/>
              <w:bottom w:w="29" w:type="dxa"/>
              <w:right w:w="115" w:type="dxa"/>
            </w:tcMar>
            <w:vAlign w:val="center"/>
            <w:hideMark/>
          </w:tcPr>
          <w:p w:rsidR="00112717" w:rsidRPr="000C26E7" w:rsidRDefault="00112717" w:rsidP="00535F70">
            <w:pPr>
              <w:spacing w:line="360" w:lineRule="auto"/>
              <w:jc w:val="both"/>
              <w:rPr>
                <w:rFonts w:ascii="Times New Roman" w:hAnsi="Times New Roman" w:cs="Times New Roman"/>
                <w:b/>
                <w:bCs/>
                <w:szCs w:val="24"/>
              </w:rPr>
            </w:pPr>
            <w:r w:rsidRPr="000C26E7">
              <w:rPr>
                <w:rFonts w:ascii="Times New Roman" w:hAnsi="Times New Roman" w:cs="Times New Roman"/>
                <w:b/>
                <w:szCs w:val="24"/>
              </w:rPr>
              <w:t>Stakeholders</w:t>
            </w:r>
          </w:p>
        </w:tc>
        <w:tc>
          <w:tcPr>
            <w:tcW w:w="5693"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hideMark/>
          </w:tcPr>
          <w:p w:rsidR="00112717" w:rsidRPr="00112717" w:rsidRDefault="00112717" w:rsidP="00535F70">
            <w:pPr>
              <w:spacing w:line="360" w:lineRule="auto"/>
              <w:jc w:val="both"/>
              <w:rPr>
                <w:rFonts w:ascii="Times New Roman" w:eastAsia="Times New Roman" w:hAnsi="Times New Roman" w:cs="Times New Roman"/>
                <w:bCs/>
                <w:sz w:val="24"/>
                <w:szCs w:val="24"/>
              </w:rPr>
            </w:pPr>
            <w:r w:rsidRPr="00112717">
              <w:rPr>
                <w:rFonts w:ascii="Times New Roman" w:eastAsia="Times New Roman" w:hAnsi="Times New Roman" w:cs="Times New Roman"/>
                <w:bCs/>
                <w:sz w:val="24"/>
                <w:szCs w:val="24"/>
              </w:rPr>
              <w:t>Employees</w:t>
            </w:r>
          </w:p>
        </w:tc>
      </w:tr>
      <w:tr w:rsidR="00112717" w:rsidRPr="000C26E7" w:rsidTr="00535F70">
        <w:trPr>
          <w:trHeight w:val="446"/>
        </w:trPr>
        <w:tc>
          <w:tcPr>
            <w:tcW w:w="3239" w:type="dxa"/>
            <w:tcBorders>
              <w:top w:val="single" w:sz="4" w:space="0" w:color="auto"/>
              <w:left w:val="single" w:sz="4" w:space="0" w:color="auto"/>
              <w:bottom w:val="single" w:sz="4" w:space="0" w:color="auto"/>
              <w:right w:val="single" w:sz="4" w:space="0" w:color="auto"/>
            </w:tcBorders>
            <w:shd w:val="pct25" w:color="auto" w:fill="auto"/>
            <w:tcMar>
              <w:top w:w="29" w:type="dxa"/>
              <w:left w:w="115" w:type="dxa"/>
              <w:bottom w:w="29" w:type="dxa"/>
              <w:right w:w="115" w:type="dxa"/>
            </w:tcMar>
            <w:vAlign w:val="center"/>
            <w:hideMark/>
          </w:tcPr>
          <w:p w:rsidR="00112717" w:rsidRPr="000C26E7" w:rsidRDefault="00112717" w:rsidP="00535F70">
            <w:pPr>
              <w:spacing w:line="360" w:lineRule="auto"/>
              <w:jc w:val="both"/>
              <w:rPr>
                <w:rFonts w:ascii="Times New Roman" w:hAnsi="Times New Roman" w:cs="Times New Roman"/>
                <w:b/>
                <w:bCs/>
                <w:szCs w:val="24"/>
              </w:rPr>
            </w:pPr>
            <w:r w:rsidRPr="000C26E7">
              <w:rPr>
                <w:rFonts w:ascii="Times New Roman" w:hAnsi="Times New Roman" w:cs="Times New Roman"/>
                <w:b/>
                <w:szCs w:val="24"/>
              </w:rPr>
              <w:t>Impact</w:t>
            </w:r>
          </w:p>
        </w:tc>
        <w:tc>
          <w:tcPr>
            <w:tcW w:w="5693"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hideMark/>
          </w:tcPr>
          <w:p w:rsidR="00112717" w:rsidRPr="00112717" w:rsidRDefault="00112717" w:rsidP="00535F70">
            <w:pPr>
              <w:spacing w:line="360" w:lineRule="auto"/>
              <w:jc w:val="both"/>
              <w:rPr>
                <w:rFonts w:ascii="Times New Roman" w:eastAsia="Times New Roman" w:hAnsi="Times New Roman" w:cs="Times New Roman"/>
                <w:bCs/>
                <w:sz w:val="24"/>
                <w:szCs w:val="24"/>
              </w:rPr>
            </w:pPr>
            <w:r w:rsidRPr="00112717">
              <w:rPr>
                <w:rFonts w:ascii="Times New Roman" w:eastAsia="Times New Roman" w:hAnsi="Times New Roman" w:cs="Times New Roman"/>
                <w:bCs/>
                <w:sz w:val="24"/>
                <w:szCs w:val="24"/>
              </w:rPr>
              <w:t>you to start your work natural fresh</w:t>
            </w: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 xml:space="preserve">and  </w:t>
            </w:r>
            <w:r w:rsidRPr="00112717">
              <w:rPr>
                <w:rFonts w:ascii="Times New Roman" w:eastAsia="Times New Roman" w:hAnsi="Times New Roman" w:cs="Times New Roman"/>
                <w:bCs/>
                <w:sz w:val="24"/>
                <w:szCs w:val="24"/>
              </w:rPr>
              <w:t>traffic</w:t>
            </w:r>
            <w:proofErr w:type="gramEnd"/>
            <w:r w:rsidRPr="00112717">
              <w:rPr>
                <w:rFonts w:ascii="Times New Roman" w:eastAsia="Times New Roman" w:hAnsi="Times New Roman" w:cs="Times New Roman"/>
                <w:bCs/>
                <w:sz w:val="24"/>
                <w:szCs w:val="24"/>
              </w:rPr>
              <w:t xml:space="preserve"> problems on the roads, and the need for parking spaces</w:t>
            </w:r>
          </w:p>
        </w:tc>
      </w:tr>
      <w:tr w:rsidR="00112717" w:rsidRPr="000C26E7" w:rsidTr="00535F70">
        <w:trPr>
          <w:trHeight w:val="482"/>
        </w:trPr>
        <w:tc>
          <w:tcPr>
            <w:tcW w:w="3239" w:type="dxa"/>
            <w:tcBorders>
              <w:top w:val="single" w:sz="4" w:space="0" w:color="auto"/>
              <w:left w:val="single" w:sz="4" w:space="0" w:color="auto"/>
              <w:bottom w:val="single" w:sz="4" w:space="0" w:color="auto"/>
              <w:right w:val="single" w:sz="4" w:space="0" w:color="auto"/>
            </w:tcBorders>
            <w:shd w:val="pct25" w:color="auto" w:fill="auto"/>
            <w:tcMar>
              <w:top w:w="29" w:type="dxa"/>
              <w:left w:w="115" w:type="dxa"/>
              <w:bottom w:w="29" w:type="dxa"/>
              <w:right w:w="115" w:type="dxa"/>
            </w:tcMar>
            <w:vAlign w:val="center"/>
            <w:hideMark/>
          </w:tcPr>
          <w:p w:rsidR="00112717" w:rsidRPr="000C26E7" w:rsidRDefault="00112717" w:rsidP="00535F70">
            <w:pPr>
              <w:spacing w:line="360" w:lineRule="auto"/>
              <w:jc w:val="both"/>
              <w:rPr>
                <w:rFonts w:ascii="Times New Roman" w:hAnsi="Times New Roman" w:cs="Times New Roman"/>
                <w:b/>
                <w:bCs/>
                <w:szCs w:val="24"/>
              </w:rPr>
            </w:pPr>
            <w:r w:rsidRPr="000C26E7">
              <w:rPr>
                <w:rFonts w:ascii="Times New Roman" w:hAnsi="Times New Roman" w:cs="Times New Roman"/>
                <w:b/>
                <w:szCs w:val="24"/>
              </w:rPr>
              <w:t>Key Benefits</w:t>
            </w:r>
          </w:p>
        </w:tc>
        <w:tc>
          <w:tcPr>
            <w:tcW w:w="5693"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hideMark/>
          </w:tcPr>
          <w:p w:rsidR="00112717" w:rsidRPr="00112717" w:rsidRDefault="00112717" w:rsidP="00535F70">
            <w:pPr>
              <w:spacing w:line="360" w:lineRule="auto"/>
              <w:jc w:val="both"/>
              <w:rPr>
                <w:rFonts w:ascii="Times New Roman" w:eastAsia="Times New Roman" w:hAnsi="Times New Roman" w:cs="Times New Roman"/>
                <w:bCs/>
                <w:sz w:val="24"/>
                <w:szCs w:val="24"/>
              </w:rPr>
            </w:pPr>
            <w:r w:rsidRPr="00112717">
              <w:rPr>
                <w:rFonts w:ascii="Times New Roman" w:eastAsia="Times New Roman" w:hAnsi="Times New Roman" w:cs="Times New Roman"/>
                <w:bCs/>
                <w:sz w:val="24"/>
                <w:szCs w:val="24"/>
              </w:rPr>
              <w:t xml:space="preserve">Automation, Quick Intimation through generating mails </w:t>
            </w:r>
          </w:p>
        </w:tc>
      </w:tr>
    </w:tbl>
    <w:p w:rsidR="00112717" w:rsidRDefault="00112717"/>
    <w:p w:rsidR="00112717" w:rsidRPr="000C26E7" w:rsidRDefault="00112717" w:rsidP="00112717">
      <w:pPr>
        <w:pStyle w:val="Heading2"/>
        <w:numPr>
          <w:ilvl w:val="0"/>
          <w:numId w:val="0"/>
        </w:numPr>
        <w:tabs>
          <w:tab w:val="left" w:pos="720"/>
        </w:tabs>
        <w:spacing w:before="0" w:after="0" w:line="360" w:lineRule="auto"/>
        <w:jc w:val="both"/>
        <w:rPr>
          <w:rFonts w:ascii="Times New Roman" w:hAnsi="Times New Roman" w:cs="Times New Roman"/>
          <w:i w:val="0"/>
          <w:szCs w:val="24"/>
        </w:rPr>
      </w:pPr>
      <w:bookmarkStart w:id="17" w:name="_Toc292983719"/>
      <w:r w:rsidRPr="000C26E7">
        <w:rPr>
          <w:rFonts w:ascii="Times New Roman" w:hAnsi="Times New Roman" w:cs="Times New Roman"/>
          <w:i w:val="0"/>
          <w:szCs w:val="24"/>
        </w:rPr>
        <w:t>2.2 Statement of Business Need:</w:t>
      </w:r>
      <w:bookmarkEnd w:id="17"/>
    </w:p>
    <w:p w:rsidR="00112717" w:rsidRPr="000C26E7" w:rsidRDefault="00112717" w:rsidP="00112717">
      <w:pPr>
        <w:spacing w:line="360" w:lineRule="auto"/>
        <w:jc w:val="both"/>
        <w:rPr>
          <w:rFonts w:ascii="Times New Roman" w:hAnsi="Times New Roman" w:cs="Times New Roman"/>
          <w:szCs w:val="24"/>
        </w:rPr>
      </w:pPr>
      <w:r w:rsidRPr="000C26E7">
        <w:rPr>
          <w:rFonts w:ascii="Times New Roman" w:hAnsi="Times New Roman" w:cs="Times New Roman"/>
          <w:szCs w:val="24"/>
        </w:rPr>
        <w:t xml:space="preserve">     This project will be developed keeping in mind the problems faced by the employees to plan journey. The current scenario requires the employees to manually gather and discuss regarding the journey planning, which is solved in the developed project by automating the above specified functions and making their task easier.</w:t>
      </w:r>
      <w:bookmarkStart w:id="18" w:name="_Toc81380767"/>
    </w:p>
    <w:p w:rsidR="00112717" w:rsidRDefault="00112717" w:rsidP="00112717">
      <w:pPr>
        <w:spacing w:line="360" w:lineRule="auto"/>
        <w:jc w:val="both"/>
        <w:rPr>
          <w:rFonts w:ascii="Times New Roman" w:hAnsi="Times New Roman" w:cs="Times New Roman"/>
          <w:b/>
          <w:szCs w:val="24"/>
        </w:rPr>
      </w:pPr>
      <w:r w:rsidRPr="000C26E7">
        <w:rPr>
          <w:rFonts w:ascii="Times New Roman" w:hAnsi="Times New Roman" w:cs="Times New Roman"/>
          <w:b/>
          <w:szCs w:val="24"/>
        </w:rPr>
        <w:t xml:space="preserve"> </w:t>
      </w:r>
    </w:p>
    <w:p w:rsidR="00112717" w:rsidRPr="000C26E7" w:rsidRDefault="00112717" w:rsidP="00112717">
      <w:pPr>
        <w:spacing w:line="360" w:lineRule="auto"/>
        <w:jc w:val="both"/>
        <w:rPr>
          <w:rFonts w:ascii="Times New Roman" w:hAnsi="Times New Roman" w:cs="Times New Roman"/>
          <w:b/>
          <w:szCs w:val="24"/>
        </w:rPr>
      </w:pPr>
      <w:r w:rsidRPr="000C26E7">
        <w:rPr>
          <w:rFonts w:ascii="Times New Roman" w:hAnsi="Times New Roman" w:cs="Times New Roman"/>
          <w:b/>
          <w:szCs w:val="24"/>
        </w:rPr>
        <w:t>2.3 Project Objectives</w:t>
      </w:r>
      <w:bookmarkEnd w:id="18"/>
      <w:r w:rsidRPr="000C26E7">
        <w:rPr>
          <w:rFonts w:ascii="Times New Roman" w:hAnsi="Times New Roman" w:cs="Times New Roman"/>
          <w:b/>
          <w:szCs w:val="24"/>
        </w:rPr>
        <w:t>:</w:t>
      </w:r>
    </w:p>
    <w:p w:rsidR="00112717" w:rsidRDefault="00112717" w:rsidP="00112717">
      <w:pPr>
        <w:spacing w:line="360" w:lineRule="auto"/>
        <w:jc w:val="both"/>
        <w:rPr>
          <w:rFonts w:ascii="Times New Roman" w:hAnsi="Times New Roman" w:cs="Times New Roman"/>
          <w:szCs w:val="24"/>
        </w:rPr>
      </w:pPr>
      <w:r w:rsidRPr="000C26E7">
        <w:rPr>
          <w:rFonts w:ascii="Times New Roman" w:hAnsi="Times New Roman" w:cs="Times New Roman"/>
          <w:szCs w:val="24"/>
        </w:rPr>
        <w:t xml:space="preserve">     The project objective is to make the entire program automotive that is for sharing and </w:t>
      </w:r>
      <w:r>
        <w:rPr>
          <w:rFonts w:ascii="Times New Roman" w:hAnsi="Times New Roman" w:cs="Times New Roman"/>
          <w:szCs w:val="24"/>
        </w:rPr>
        <w:t>requesting .</w:t>
      </w:r>
      <w:r w:rsidRPr="000C26E7">
        <w:rPr>
          <w:rFonts w:ascii="Times New Roman" w:hAnsi="Times New Roman" w:cs="Times New Roman"/>
          <w:szCs w:val="24"/>
        </w:rPr>
        <w:t xml:space="preserve">one can </w:t>
      </w:r>
      <w:r>
        <w:rPr>
          <w:rFonts w:ascii="Times New Roman" w:hAnsi="Times New Roman" w:cs="Times New Roman"/>
          <w:szCs w:val="24"/>
        </w:rPr>
        <w:t>find available carpools using search option and they can use those services.</w:t>
      </w:r>
    </w:p>
    <w:p w:rsidR="00112717" w:rsidRDefault="00112717"/>
    <w:p w:rsidR="00112717" w:rsidRDefault="00112717"/>
    <w:p w:rsidR="00066649" w:rsidRDefault="00066649" w:rsidP="00066649">
      <w:pPr>
        <w:pStyle w:val="Heading1"/>
        <w:spacing w:before="0" w:after="0" w:line="360" w:lineRule="auto"/>
        <w:jc w:val="both"/>
        <w:rPr>
          <w:rFonts w:ascii="Times New Roman" w:hAnsi="Times New Roman" w:cs="Times New Roman"/>
          <w:sz w:val="24"/>
          <w:szCs w:val="24"/>
        </w:rPr>
      </w:pPr>
      <w:bookmarkStart w:id="19" w:name="_Toc81380773"/>
      <w:bookmarkStart w:id="20" w:name="_Toc292983720"/>
      <w:r w:rsidRPr="000C26E7">
        <w:rPr>
          <w:rFonts w:ascii="Times New Roman" w:hAnsi="Times New Roman" w:cs="Times New Roman"/>
          <w:sz w:val="24"/>
          <w:szCs w:val="24"/>
        </w:rPr>
        <w:t>Current Business Process</w:t>
      </w:r>
      <w:bookmarkEnd w:id="19"/>
      <w:bookmarkEnd w:id="20"/>
    </w:p>
    <w:p w:rsidR="00066649" w:rsidRPr="0086359D" w:rsidRDefault="00066649" w:rsidP="00066649"/>
    <w:p w:rsidR="00066649" w:rsidRPr="000C26E7" w:rsidRDefault="00066649" w:rsidP="00066649">
      <w:pPr>
        <w:pStyle w:val="Heading2"/>
        <w:spacing w:before="0" w:after="0" w:line="360" w:lineRule="auto"/>
        <w:jc w:val="both"/>
        <w:rPr>
          <w:rFonts w:ascii="Times New Roman" w:hAnsi="Times New Roman" w:cs="Times New Roman"/>
          <w:i w:val="0"/>
          <w:szCs w:val="24"/>
        </w:rPr>
      </w:pPr>
      <w:bookmarkStart w:id="21" w:name="_Toc81380774"/>
      <w:bookmarkStart w:id="22" w:name="_Toc292983721"/>
      <w:r w:rsidRPr="000C26E7">
        <w:rPr>
          <w:rFonts w:ascii="Times New Roman" w:hAnsi="Times New Roman" w:cs="Times New Roman"/>
          <w:i w:val="0"/>
          <w:szCs w:val="24"/>
        </w:rPr>
        <w:t>Current Process Flow</w:t>
      </w:r>
      <w:bookmarkEnd w:id="21"/>
      <w:r w:rsidRPr="000C26E7">
        <w:rPr>
          <w:rFonts w:ascii="Times New Roman" w:hAnsi="Times New Roman" w:cs="Times New Roman"/>
          <w:i w:val="0"/>
          <w:szCs w:val="24"/>
        </w:rPr>
        <w:t>:</w:t>
      </w:r>
      <w:bookmarkEnd w:id="22"/>
    </w:p>
    <w:p w:rsidR="00066649" w:rsidRPr="000C26E7" w:rsidRDefault="00066649" w:rsidP="00066649">
      <w:pPr>
        <w:pStyle w:val="NormalWeb"/>
        <w:spacing w:before="0" w:beforeAutospacing="0" w:after="0" w:afterAutospacing="0" w:line="360" w:lineRule="auto"/>
        <w:ind w:firstLine="480"/>
        <w:rPr>
          <w:rFonts w:ascii="Times New Roman" w:hAnsi="Times New Roman" w:cs="Times New Roman"/>
        </w:rPr>
      </w:pPr>
      <w:r w:rsidRPr="000C26E7">
        <w:rPr>
          <w:rFonts w:ascii="Times New Roman" w:hAnsi="Times New Roman" w:cs="Times New Roman"/>
        </w:rPr>
        <w:t>In this project, we provide an automated system replacing the manual work which includes contacting the each other who wants to share the car and use that car.</w:t>
      </w:r>
    </w:p>
    <w:p w:rsidR="00066649" w:rsidRPr="000C26E7" w:rsidRDefault="00066649" w:rsidP="00066649">
      <w:pPr>
        <w:pStyle w:val="NormalWeb"/>
        <w:spacing w:before="0" w:beforeAutospacing="0" w:after="0" w:afterAutospacing="0" w:line="360" w:lineRule="auto"/>
        <w:rPr>
          <w:rFonts w:ascii="Times New Roman" w:hAnsi="Times New Roman" w:cs="Times New Roman"/>
        </w:rPr>
      </w:pPr>
      <w:r w:rsidRPr="000C26E7">
        <w:rPr>
          <w:rFonts w:ascii="Times New Roman" w:hAnsi="Times New Roman" w:cs="Times New Roman"/>
        </w:rPr>
        <w:t xml:space="preserve">     </w:t>
      </w:r>
      <w:r>
        <w:rPr>
          <w:rFonts w:ascii="Times New Roman" w:hAnsi="Times New Roman" w:cs="Times New Roman"/>
        </w:rPr>
        <w:t xml:space="preserve">  </w:t>
      </w:r>
      <w:r w:rsidRPr="000C26E7">
        <w:rPr>
          <w:rFonts w:ascii="Times New Roman" w:hAnsi="Times New Roman" w:cs="Times New Roman"/>
        </w:rPr>
        <w:t xml:space="preserve">Here employees </w:t>
      </w:r>
      <w:proofErr w:type="gramStart"/>
      <w:r w:rsidRPr="000C26E7">
        <w:rPr>
          <w:rFonts w:ascii="Times New Roman" w:hAnsi="Times New Roman" w:cs="Times New Roman"/>
        </w:rPr>
        <w:t>has</w:t>
      </w:r>
      <w:proofErr w:type="gramEnd"/>
      <w:r w:rsidRPr="000C26E7">
        <w:rPr>
          <w:rFonts w:ascii="Times New Roman" w:hAnsi="Times New Roman" w:cs="Times New Roman"/>
        </w:rPr>
        <w:t xml:space="preserve"> to register in this portal and they have to login as per their </w:t>
      </w:r>
      <w:r>
        <w:rPr>
          <w:rFonts w:ascii="Times New Roman" w:hAnsi="Times New Roman" w:cs="Times New Roman"/>
        </w:rPr>
        <w:t xml:space="preserve">requirements.  Owners </w:t>
      </w:r>
      <w:proofErr w:type="gramStart"/>
      <w:r>
        <w:rPr>
          <w:rFonts w:ascii="Times New Roman" w:hAnsi="Times New Roman" w:cs="Times New Roman"/>
        </w:rPr>
        <w:t>have</w:t>
      </w:r>
      <w:r w:rsidRPr="000C26E7">
        <w:rPr>
          <w:rFonts w:ascii="Times New Roman" w:hAnsi="Times New Roman" w:cs="Times New Roman"/>
        </w:rPr>
        <w:t xml:space="preserve"> to</w:t>
      </w:r>
      <w:proofErr w:type="gramEnd"/>
      <w:r w:rsidRPr="000C26E7">
        <w:rPr>
          <w:rFonts w:ascii="Times New Roman" w:hAnsi="Times New Roman" w:cs="Times New Roman"/>
        </w:rPr>
        <w:t xml:space="preserve"> enter their </w:t>
      </w:r>
      <w:r>
        <w:rPr>
          <w:rFonts w:ascii="Times New Roman" w:hAnsi="Times New Roman" w:cs="Times New Roman"/>
        </w:rPr>
        <w:t>journey</w:t>
      </w:r>
      <w:r w:rsidRPr="000C26E7">
        <w:rPr>
          <w:rFonts w:ascii="Times New Roman" w:hAnsi="Times New Roman" w:cs="Times New Roman"/>
        </w:rPr>
        <w:t xml:space="preserve"> details. According to these details users can search and </w:t>
      </w:r>
      <w:r>
        <w:rPr>
          <w:rFonts w:ascii="Times New Roman" w:hAnsi="Times New Roman" w:cs="Times New Roman"/>
        </w:rPr>
        <w:t xml:space="preserve">contact the provider </w:t>
      </w:r>
      <w:r w:rsidRPr="000C26E7">
        <w:rPr>
          <w:rFonts w:ascii="Times New Roman" w:hAnsi="Times New Roman" w:cs="Times New Roman"/>
        </w:rPr>
        <w:t xml:space="preserve">for the car. </w:t>
      </w:r>
      <w:r>
        <w:rPr>
          <w:rFonts w:ascii="Times New Roman" w:hAnsi="Times New Roman" w:cs="Times New Roman"/>
        </w:rPr>
        <w:t xml:space="preserve">Without </w:t>
      </w:r>
      <w:proofErr w:type="gramStart"/>
      <w:r>
        <w:rPr>
          <w:rFonts w:ascii="Times New Roman" w:hAnsi="Times New Roman" w:cs="Times New Roman"/>
        </w:rPr>
        <w:t>registration</w:t>
      </w:r>
      <w:proofErr w:type="gramEnd"/>
      <w:r>
        <w:rPr>
          <w:rFonts w:ascii="Times New Roman" w:hAnsi="Times New Roman" w:cs="Times New Roman"/>
        </w:rPr>
        <w:t xml:space="preserve"> also users can search for the available of cars.</w:t>
      </w:r>
    </w:p>
    <w:p w:rsidR="00066649" w:rsidRPr="00343FF6" w:rsidRDefault="00066649" w:rsidP="00066649"/>
    <w:p w:rsidR="00066649" w:rsidRPr="000C26E7" w:rsidRDefault="00066649" w:rsidP="00066649">
      <w:pPr>
        <w:pStyle w:val="Heading2"/>
        <w:spacing w:before="0" w:after="0" w:line="360" w:lineRule="auto"/>
        <w:jc w:val="both"/>
        <w:rPr>
          <w:rFonts w:ascii="Times New Roman" w:hAnsi="Times New Roman" w:cs="Times New Roman"/>
          <w:i w:val="0"/>
          <w:szCs w:val="24"/>
        </w:rPr>
      </w:pPr>
      <w:bookmarkStart w:id="23" w:name="_Toc81380776"/>
      <w:bookmarkStart w:id="24" w:name="_Toc292983722"/>
      <w:r w:rsidRPr="000C26E7">
        <w:rPr>
          <w:rFonts w:ascii="Times New Roman" w:hAnsi="Times New Roman" w:cs="Times New Roman"/>
          <w:i w:val="0"/>
          <w:szCs w:val="24"/>
        </w:rPr>
        <w:t>Limitations of the Current Process</w:t>
      </w:r>
      <w:bookmarkEnd w:id="23"/>
      <w:r w:rsidRPr="000C26E7">
        <w:rPr>
          <w:rFonts w:ascii="Times New Roman" w:hAnsi="Times New Roman" w:cs="Times New Roman"/>
          <w:i w:val="0"/>
          <w:szCs w:val="24"/>
        </w:rPr>
        <w:t>:</w:t>
      </w:r>
      <w:bookmarkEnd w:id="24"/>
    </w:p>
    <w:p w:rsidR="00066649" w:rsidRPr="000C26E7" w:rsidRDefault="00066649" w:rsidP="00066649">
      <w:pPr>
        <w:pStyle w:val="NormalWeb"/>
        <w:spacing w:before="0" w:beforeAutospacing="0" w:after="0" w:afterAutospacing="0" w:line="360" w:lineRule="auto"/>
        <w:rPr>
          <w:rFonts w:ascii="Times New Roman" w:hAnsi="Times New Roman" w:cs="Times New Roman"/>
        </w:rPr>
      </w:pPr>
      <w:bookmarkStart w:id="25" w:name="_Toc81380777"/>
      <w:r w:rsidRPr="000C26E7">
        <w:rPr>
          <w:rFonts w:ascii="Times New Roman" w:hAnsi="Times New Roman" w:cs="Times New Roman"/>
        </w:rPr>
        <w:t xml:space="preserve">     </w:t>
      </w:r>
      <w:r>
        <w:rPr>
          <w:rFonts w:ascii="Times New Roman" w:hAnsi="Times New Roman" w:cs="Times New Roman"/>
        </w:rPr>
        <w:t>The presen</w:t>
      </w:r>
      <w:r w:rsidRPr="000C26E7">
        <w:rPr>
          <w:rFonts w:ascii="Times New Roman" w:hAnsi="Times New Roman" w:cs="Times New Roman"/>
        </w:rPr>
        <w:t>t system involves the manual work which includes contacting each other who wants to share the car and who use that car and to arrange details for the journey.</w:t>
      </w:r>
    </w:p>
    <w:p w:rsidR="00066649" w:rsidRPr="000C26E7" w:rsidRDefault="00066649" w:rsidP="00066649">
      <w:pPr>
        <w:pStyle w:val="NormalWeb"/>
        <w:spacing w:before="0" w:beforeAutospacing="0" w:after="0" w:afterAutospacing="0" w:line="360" w:lineRule="auto"/>
        <w:rPr>
          <w:rFonts w:ascii="Times New Roman" w:hAnsi="Times New Roman" w:cs="Times New Roman"/>
        </w:rPr>
      </w:pPr>
    </w:p>
    <w:p w:rsidR="00066649" w:rsidRPr="000C26E7" w:rsidRDefault="00066649" w:rsidP="00066649">
      <w:pPr>
        <w:pStyle w:val="Heading1"/>
        <w:spacing w:before="0" w:after="0" w:line="360" w:lineRule="auto"/>
        <w:jc w:val="both"/>
        <w:rPr>
          <w:rFonts w:ascii="Times New Roman" w:hAnsi="Times New Roman" w:cs="Times New Roman"/>
          <w:sz w:val="24"/>
          <w:szCs w:val="24"/>
        </w:rPr>
      </w:pPr>
      <w:bookmarkStart w:id="26" w:name="_Toc292983723"/>
      <w:r w:rsidRPr="000C26E7">
        <w:rPr>
          <w:rFonts w:ascii="Times New Roman" w:hAnsi="Times New Roman" w:cs="Times New Roman"/>
          <w:sz w:val="24"/>
          <w:szCs w:val="24"/>
        </w:rPr>
        <w:t>Business Requirements</w:t>
      </w:r>
      <w:bookmarkEnd w:id="25"/>
      <w:r w:rsidRPr="000C26E7">
        <w:rPr>
          <w:rFonts w:ascii="Times New Roman" w:hAnsi="Times New Roman" w:cs="Times New Roman"/>
          <w:sz w:val="24"/>
          <w:szCs w:val="24"/>
        </w:rPr>
        <w:t>:</w:t>
      </w:r>
      <w:bookmarkEnd w:id="26"/>
    </w:p>
    <w:p w:rsidR="00066649" w:rsidRDefault="00066649" w:rsidP="00066649">
      <w:pPr>
        <w:spacing w:line="360" w:lineRule="auto"/>
        <w:jc w:val="both"/>
        <w:rPr>
          <w:rFonts w:ascii="Times New Roman" w:hAnsi="Times New Roman" w:cs="Times New Roman"/>
          <w:bCs/>
          <w:szCs w:val="24"/>
        </w:rPr>
      </w:pPr>
      <w:r w:rsidRPr="000C26E7">
        <w:rPr>
          <w:rFonts w:ascii="Times New Roman" w:hAnsi="Times New Roman" w:cs="Times New Roman"/>
          <w:szCs w:val="24"/>
        </w:rPr>
        <w:t xml:space="preserve">     In our project, we will be having following requirements.</w:t>
      </w:r>
    </w:p>
    <w:p w:rsidR="00066649" w:rsidRDefault="00066649" w:rsidP="00066649">
      <w:pPr>
        <w:pStyle w:val="Heading2"/>
        <w:spacing w:before="0" w:after="0" w:line="360" w:lineRule="auto"/>
        <w:jc w:val="both"/>
        <w:rPr>
          <w:rFonts w:ascii="Times New Roman" w:hAnsi="Times New Roman" w:cs="Times New Roman"/>
          <w:i w:val="0"/>
          <w:szCs w:val="24"/>
        </w:rPr>
      </w:pPr>
      <w:bookmarkStart w:id="27" w:name="_Toc81380778"/>
      <w:r>
        <w:rPr>
          <w:rFonts w:ascii="Times New Roman" w:hAnsi="Times New Roman" w:cs="Times New Roman"/>
          <w:i w:val="0"/>
          <w:szCs w:val="24"/>
        </w:rPr>
        <w:t xml:space="preserve"> </w:t>
      </w:r>
      <w:bookmarkStart w:id="28" w:name="_Toc292983724"/>
      <w:r w:rsidRPr="000C26E7">
        <w:rPr>
          <w:rFonts w:ascii="Times New Roman" w:hAnsi="Times New Roman" w:cs="Times New Roman"/>
          <w:i w:val="0"/>
          <w:szCs w:val="24"/>
        </w:rPr>
        <w:t>Proposed Process Flow</w:t>
      </w:r>
      <w:bookmarkEnd w:id="27"/>
      <w:r w:rsidRPr="000C26E7">
        <w:rPr>
          <w:rFonts w:ascii="Times New Roman" w:hAnsi="Times New Roman" w:cs="Times New Roman"/>
          <w:i w:val="0"/>
          <w:szCs w:val="24"/>
        </w:rPr>
        <w:t>:</w:t>
      </w:r>
      <w:bookmarkEnd w:id="28"/>
    </w:p>
    <w:p w:rsidR="00066649" w:rsidRPr="000C26E7" w:rsidRDefault="00066649" w:rsidP="00066649">
      <w:pPr>
        <w:spacing w:line="360" w:lineRule="auto"/>
        <w:jc w:val="both"/>
        <w:rPr>
          <w:rFonts w:ascii="Times New Roman" w:hAnsi="Times New Roman" w:cs="Times New Roman"/>
          <w:b/>
          <w:szCs w:val="24"/>
          <w:u w:val="single"/>
        </w:rPr>
      </w:pPr>
      <w:r>
        <w:rPr>
          <w:rFonts w:ascii="Times New Roman" w:hAnsi="Times New Roman" w:cs="Times New Roman"/>
          <w:b/>
          <w:szCs w:val="24"/>
          <w:u w:val="single"/>
        </w:rPr>
        <w:t>Employee</w:t>
      </w:r>
      <w:r w:rsidRPr="000C26E7">
        <w:rPr>
          <w:rFonts w:ascii="Times New Roman" w:hAnsi="Times New Roman" w:cs="Times New Roman"/>
          <w:b/>
          <w:szCs w:val="24"/>
          <w:u w:val="single"/>
        </w:rPr>
        <w:t>:</w:t>
      </w:r>
    </w:p>
    <w:p w:rsidR="00066649" w:rsidRDefault="00066649" w:rsidP="00066649">
      <w:pPr>
        <w:spacing w:line="360" w:lineRule="auto"/>
        <w:ind w:firstLine="480"/>
        <w:jc w:val="both"/>
        <w:rPr>
          <w:rFonts w:ascii="Times New Roman" w:hAnsi="Times New Roman" w:cs="Times New Roman"/>
          <w:b/>
          <w:szCs w:val="24"/>
        </w:rPr>
      </w:pPr>
      <w:r>
        <w:rPr>
          <w:rFonts w:ascii="Times New Roman" w:hAnsi="Times New Roman" w:cs="Times New Roman"/>
          <w:b/>
          <w:szCs w:val="24"/>
        </w:rPr>
        <w:t>Register:</w:t>
      </w:r>
    </w:p>
    <w:p w:rsidR="00066649" w:rsidRDefault="00066649" w:rsidP="00066649">
      <w:pPr>
        <w:spacing w:line="360" w:lineRule="auto"/>
        <w:ind w:firstLine="480"/>
        <w:jc w:val="both"/>
        <w:rPr>
          <w:rFonts w:ascii="Times New Roman" w:hAnsi="Times New Roman" w:cs="Times New Roman"/>
          <w:b/>
          <w:szCs w:val="24"/>
        </w:rPr>
      </w:pPr>
      <w:r>
        <w:rPr>
          <w:rFonts w:ascii="Times New Roman" w:hAnsi="Times New Roman" w:cs="Times New Roman"/>
          <w:b/>
          <w:szCs w:val="24"/>
        </w:rPr>
        <w:t xml:space="preserve"> </w:t>
      </w:r>
      <w:r>
        <w:rPr>
          <w:rFonts w:ascii="Times New Roman" w:hAnsi="Times New Roman" w:cs="Times New Roman"/>
          <w:szCs w:val="24"/>
        </w:rPr>
        <w:t xml:space="preserve">User </w:t>
      </w:r>
      <w:proofErr w:type="gramStart"/>
      <w:r w:rsidRPr="000C26E7">
        <w:rPr>
          <w:rFonts w:ascii="Times New Roman" w:hAnsi="Times New Roman" w:cs="Times New Roman"/>
          <w:szCs w:val="24"/>
        </w:rPr>
        <w:t>has to</w:t>
      </w:r>
      <w:proofErr w:type="gramEnd"/>
      <w:r w:rsidRPr="000C26E7">
        <w:rPr>
          <w:rFonts w:ascii="Times New Roman" w:hAnsi="Times New Roman" w:cs="Times New Roman"/>
          <w:szCs w:val="24"/>
        </w:rPr>
        <w:t xml:space="preserve"> register into </w:t>
      </w:r>
      <w:proofErr w:type="spellStart"/>
      <w:r w:rsidRPr="000C26E7">
        <w:rPr>
          <w:rFonts w:ascii="Times New Roman" w:hAnsi="Times New Roman" w:cs="Times New Roman"/>
          <w:szCs w:val="24"/>
        </w:rPr>
        <w:t>Car pooling</w:t>
      </w:r>
      <w:proofErr w:type="spellEnd"/>
      <w:r w:rsidRPr="000C26E7">
        <w:rPr>
          <w:rFonts w:ascii="Times New Roman" w:hAnsi="Times New Roman" w:cs="Times New Roman"/>
          <w:szCs w:val="24"/>
        </w:rPr>
        <w:t xml:space="preserve"> </w:t>
      </w:r>
      <w:r>
        <w:rPr>
          <w:rFonts w:ascii="Times New Roman" w:hAnsi="Times New Roman" w:cs="Times New Roman"/>
          <w:szCs w:val="24"/>
        </w:rPr>
        <w:t>system</w:t>
      </w:r>
      <w:r w:rsidRPr="000C26E7">
        <w:rPr>
          <w:rFonts w:ascii="Times New Roman" w:hAnsi="Times New Roman" w:cs="Times New Roman"/>
          <w:szCs w:val="24"/>
        </w:rPr>
        <w:t xml:space="preserve"> for further process.</w:t>
      </w:r>
      <w:r>
        <w:rPr>
          <w:rFonts w:ascii="Times New Roman" w:hAnsi="Times New Roman" w:cs="Times New Roman"/>
          <w:szCs w:val="24"/>
        </w:rPr>
        <w:t xml:space="preserve"> </w:t>
      </w:r>
      <w:r w:rsidRPr="00066649">
        <w:rPr>
          <w:rFonts w:ascii="Times New Roman" w:hAnsi="Times New Roman" w:cs="Times New Roman"/>
        </w:rPr>
        <w:t>Use</w:t>
      </w:r>
      <w:r>
        <w:rPr>
          <w:rFonts w:ascii="Times New Roman" w:hAnsi="Times New Roman" w:cs="Times New Roman"/>
        </w:rPr>
        <w:t>r</w:t>
      </w:r>
      <w:r w:rsidRPr="00066649">
        <w:rPr>
          <w:rFonts w:ascii="Times New Roman" w:hAnsi="Times New Roman" w:cs="Times New Roman"/>
        </w:rPr>
        <w:t xml:space="preserve"> can able to </w:t>
      </w:r>
      <w:r>
        <w:rPr>
          <w:rFonts w:ascii="Times New Roman" w:hAnsi="Times New Roman" w:cs="Times New Roman"/>
        </w:rPr>
        <w:t>edit/delete</w:t>
      </w:r>
      <w:r w:rsidRPr="00066649">
        <w:rPr>
          <w:rFonts w:ascii="Times New Roman" w:hAnsi="Times New Roman" w:cs="Times New Roman"/>
          <w:szCs w:val="24"/>
        </w:rPr>
        <w:t xml:space="preserve">   </w:t>
      </w:r>
      <w:r w:rsidRPr="00066649">
        <w:rPr>
          <w:rFonts w:ascii="Times New Roman" w:hAnsi="Times New Roman" w:cs="Times New Roman"/>
        </w:rPr>
        <w:t xml:space="preserve">his </w:t>
      </w:r>
      <w:r>
        <w:rPr>
          <w:rFonts w:ascii="Times New Roman" w:hAnsi="Times New Roman" w:cs="Times New Roman"/>
        </w:rPr>
        <w:t>profile</w:t>
      </w:r>
      <w:r w:rsidRPr="00066649">
        <w:rPr>
          <w:rFonts w:ascii="Times New Roman" w:hAnsi="Times New Roman" w:cs="Times New Roman"/>
        </w:rPr>
        <w:t xml:space="preserve"> details.</w:t>
      </w:r>
    </w:p>
    <w:p w:rsidR="00066649" w:rsidRDefault="00066649" w:rsidP="00066649">
      <w:pPr>
        <w:pStyle w:val="NormalWeb"/>
        <w:spacing w:before="0" w:beforeAutospacing="0" w:after="0" w:afterAutospacing="0" w:line="360" w:lineRule="auto"/>
        <w:ind w:firstLine="480"/>
        <w:rPr>
          <w:rFonts w:ascii="Times New Roman" w:hAnsi="Times New Roman" w:cs="Times New Roman"/>
          <w:b/>
        </w:rPr>
      </w:pPr>
      <w:r w:rsidRPr="000C26E7">
        <w:rPr>
          <w:rFonts w:ascii="Times New Roman" w:hAnsi="Times New Roman" w:cs="Times New Roman"/>
          <w:b/>
        </w:rPr>
        <w:t xml:space="preserve">Login:  </w:t>
      </w:r>
      <w:r>
        <w:rPr>
          <w:rFonts w:ascii="Times New Roman" w:hAnsi="Times New Roman" w:cs="Times New Roman"/>
          <w:b/>
        </w:rPr>
        <w:tab/>
      </w:r>
      <w:r>
        <w:rPr>
          <w:rFonts w:ascii="Times New Roman" w:hAnsi="Times New Roman" w:cs="Times New Roman"/>
          <w:b/>
        </w:rPr>
        <w:tab/>
      </w:r>
    </w:p>
    <w:p w:rsidR="00066649" w:rsidRPr="000C26E7" w:rsidRDefault="00066649" w:rsidP="00066649">
      <w:pPr>
        <w:pStyle w:val="NormalWeb"/>
        <w:spacing w:before="0" w:beforeAutospacing="0" w:after="0" w:afterAutospacing="0" w:line="360" w:lineRule="auto"/>
        <w:ind w:left="720" w:firstLine="720"/>
        <w:rPr>
          <w:rFonts w:ascii="Times New Roman" w:hAnsi="Times New Roman" w:cs="Times New Roman"/>
        </w:rPr>
      </w:pPr>
      <w:r>
        <w:rPr>
          <w:rFonts w:ascii="Times New Roman" w:hAnsi="Times New Roman" w:cs="Times New Roman"/>
        </w:rPr>
        <w:t xml:space="preserve">User </w:t>
      </w:r>
      <w:proofErr w:type="gramStart"/>
      <w:r>
        <w:rPr>
          <w:rFonts w:ascii="Times New Roman" w:hAnsi="Times New Roman" w:cs="Times New Roman"/>
        </w:rPr>
        <w:t>has to</w:t>
      </w:r>
      <w:proofErr w:type="gramEnd"/>
      <w:r>
        <w:rPr>
          <w:rFonts w:ascii="Times New Roman" w:hAnsi="Times New Roman" w:cs="Times New Roman"/>
        </w:rPr>
        <w:t xml:space="preserve"> first log</w:t>
      </w:r>
      <w:r w:rsidRPr="000C26E7">
        <w:rPr>
          <w:rFonts w:ascii="Times New Roman" w:hAnsi="Times New Roman" w:cs="Times New Roman"/>
        </w:rPr>
        <w:t xml:space="preserve">in to the </w:t>
      </w:r>
      <w:proofErr w:type="spellStart"/>
      <w:r w:rsidRPr="000C26E7">
        <w:rPr>
          <w:rFonts w:ascii="Times New Roman" w:hAnsi="Times New Roman" w:cs="Times New Roman"/>
        </w:rPr>
        <w:t>Car pooling</w:t>
      </w:r>
      <w:proofErr w:type="spellEnd"/>
      <w:r w:rsidRPr="000C26E7">
        <w:rPr>
          <w:rFonts w:ascii="Times New Roman" w:hAnsi="Times New Roman" w:cs="Times New Roman"/>
        </w:rPr>
        <w:t xml:space="preserve"> system using his</w:t>
      </w:r>
      <w:r>
        <w:rPr>
          <w:rFonts w:ascii="Times New Roman" w:hAnsi="Times New Roman" w:cs="Times New Roman"/>
        </w:rPr>
        <w:t>/her</w:t>
      </w:r>
      <w:r w:rsidRPr="000C26E7">
        <w:rPr>
          <w:rFonts w:ascii="Times New Roman" w:hAnsi="Times New Roman" w:cs="Times New Roman"/>
        </w:rPr>
        <w:t xml:space="preserve"> </w:t>
      </w:r>
    </w:p>
    <w:p w:rsidR="00066649" w:rsidRDefault="00066649" w:rsidP="00066649">
      <w:pPr>
        <w:pStyle w:val="NormalWeb"/>
        <w:spacing w:before="0" w:beforeAutospacing="0" w:after="0" w:afterAutospacing="0" w:line="360" w:lineRule="auto"/>
        <w:ind w:firstLine="480"/>
        <w:rPr>
          <w:rFonts w:ascii="Times New Roman" w:hAnsi="Times New Roman" w:cs="Times New Roman"/>
          <w:b/>
        </w:rPr>
      </w:pPr>
      <w:r w:rsidRPr="000C26E7">
        <w:rPr>
          <w:rFonts w:ascii="Times New Roman" w:hAnsi="Times New Roman" w:cs="Times New Roman"/>
        </w:rPr>
        <w:t xml:space="preserve">             </w:t>
      </w:r>
      <w:r>
        <w:rPr>
          <w:rFonts w:ascii="Times New Roman" w:hAnsi="Times New Roman" w:cs="Times New Roman"/>
        </w:rPr>
        <w:tab/>
        <w:t>Employee id and Password</w:t>
      </w:r>
      <w:r w:rsidRPr="000C26E7">
        <w:rPr>
          <w:rFonts w:ascii="Times New Roman" w:hAnsi="Times New Roman" w:cs="Times New Roman"/>
        </w:rPr>
        <w:t>.</w:t>
      </w:r>
    </w:p>
    <w:p w:rsidR="00066649" w:rsidRDefault="00066649" w:rsidP="00066649">
      <w:pPr>
        <w:pStyle w:val="NormalWeb"/>
        <w:spacing w:before="0" w:beforeAutospacing="0" w:after="0" w:afterAutospacing="0" w:line="360" w:lineRule="auto"/>
        <w:ind w:firstLine="480"/>
        <w:rPr>
          <w:rFonts w:ascii="Times New Roman" w:hAnsi="Times New Roman" w:cs="Times New Roman"/>
          <w:b/>
        </w:rPr>
      </w:pPr>
    </w:p>
    <w:p w:rsidR="0096276E" w:rsidRDefault="0096276E" w:rsidP="00066649">
      <w:pPr>
        <w:pStyle w:val="NormalWeb"/>
        <w:spacing w:before="0" w:beforeAutospacing="0" w:after="0" w:afterAutospacing="0" w:line="360" w:lineRule="auto"/>
        <w:ind w:firstLine="480"/>
        <w:rPr>
          <w:rFonts w:ascii="Times New Roman" w:hAnsi="Times New Roman" w:cs="Times New Roman"/>
          <w:b/>
        </w:rPr>
      </w:pPr>
    </w:p>
    <w:p w:rsidR="0096276E" w:rsidRDefault="0096276E" w:rsidP="00066649">
      <w:pPr>
        <w:pStyle w:val="NormalWeb"/>
        <w:spacing w:before="0" w:beforeAutospacing="0" w:after="0" w:afterAutospacing="0" w:line="360" w:lineRule="auto"/>
        <w:ind w:firstLine="480"/>
        <w:rPr>
          <w:rFonts w:ascii="Times New Roman" w:hAnsi="Times New Roman" w:cs="Times New Roman"/>
          <w:b/>
        </w:rPr>
      </w:pPr>
    </w:p>
    <w:p w:rsidR="0096276E" w:rsidRDefault="0096276E" w:rsidP="00066649">
      <w:pPr>
        <w:pStyle w:val="NormalWeb"/>
        <w:spacing w:before="0" w:beforeAutospacing="0" w:after="0" w:afterAutospacing="0" w:line="360" w:lineRule="auto"/>
        <w:ind w:firstLine="480"/>
        <w:rPr>
          <w:rFonts w:ascii="Times New Roman" w:hAnsi="Times New Roman" w:cs="Times New Roman"/>
          <w:b/>
        </w:rPr>
      </w:pPr>
    </w:p>
    <w:p w:rsidR="00066649" w:rsidRDefault="00066649" w:rsidP="00066649">
      <w:pPr>
        <w:pStyle w:val="NormalWeb"/>
        <w:spacing w:before="0" w:beforeAutospacing="0" w:after="0" w:afterAutospacing="0" w:line="360" w:lineRule="auto"/>
        <w:ind w:firstLine="480"/>
        <w:rPr>
          <w:rFonts w:ascii="Times New Roman" w:hAnsi="Times New Roman" w:cs="Times New Roman"/>
          <w:b/>
        </w:rPr>
      </w:pPr>
      <w:r w:rsidRPr="000C26E7">
        <w:rPr>
          <w:rFonts w:ascii="Times New Roman" w:hAnsi="Times New Roman" w:cs="Times New Roman"/>
          <w:b/>
        </w:rPr>
        <w:lastRenderedPageBreak/>
        <w:t xml:space="preserve">Providing Details:  </w:t>
      </w:r>
    </w:p>
    <w:p w:rsidR="00066649" w:rsidRPr="00066649" w:rsidRDefault="00066649" w:rsidP="00066649">
      <w:pPr>
        <w:pStyle w:val="NormalWeb"/>
        <w:spacing w:before="0" w:beforeAutospacing="0" w:after="0" w:afterAutospacing="0" w:line="360" w:lineRule="auto"/>
        <w:ind w:left="720" w:firstLine="720"/>
        <w:rPr>
          <w:rFonts w:ascii="Times New Roman" w:hAnsi="Times New Roman" w:cs="Times New Roman"/>
          <w:b/>
        </w:rPr>
      </w:pPr>
      <w:r>
        <w:rPr>
          <w:rFonts w:ascii="Times New Roman" w:hAnsi="Times New Roman" w:cs="Times New Roman"/>
        </w:rPr>
        <w:t xml:space="preserve">User </w:t>
      </w:r>
      <w:proofErr w:type="gramStart"/>
      <w:r w:rsidRPr="000C26E7">
        <w:rPr>
          <w:rFonts w:ascii="Times New Roman" w:hAnsi="Times New Roman" w:cs="Times New Roman"/>
        </w:rPr>
        <w:t>has to</w:t>
      </w:r>
      <w:proofErr w:type="gramEnd"/>
      <w:r w:rsidRPr="000C26E7">
        <w:rPr>
          <w:rFonts w:ascii="Times New Roman" w:hAnsi="Times New Roman" w:cs="Times New Roman"/>
        </w:rPr>
        <w:t xml:space="preserve"> enter his/her </w:t>
      </w:r>
      <w:r>
        <w:rPr>
          <w:rFonts w:ascii="Times New Roman" w:hAnsi="Times New Roman" w:cs="Times New Roman"/>
        </w:rPr>
        <w:t>journey</w:t>
      </w:r>
      <w:r w:rsidRPr="000C26E7">
        <w:rPr>
          <w:rFonts w:ascii="Times New Roman" w:hAnsi="Times New Roman" w:cs="Times New Roman"/>
        </w:rPr>
        <w:t xml:space="preserve"> details</w:t>
      </w:r>
      <w:r>
        <w:rPr>
          <w:rFonts w:ascii="Times New Roman" w:hAnsi="Times New Roman" w:cs="Times New Roman"/>
        </w:rPr>
        <w:t xml:space="preserve"> like whether he is a provider/rider origin, </w:t>
      </w:r>
      <w:r w:rsidRPr="000C26E7">
        <w:rPr>
          <w:rFonts w:ascii="Times New Roman" w:hAnsi="Times New Roman" w:cs="Times New Roman"/>
        </w:rPr>
        <w:t>destination</w:t>
      </w:r>
      <w:r>
        <w:rPr>
          <w:rFonts w:ascii="Times New Roman" w:hAnsi="Times New Roman" w:cs="Times New Roman"/>
        </w:rPr>
        <w:t xml:space="preserve"> and starting time to create a carpool</w:t>
      </w:r>
      <w:r w:rsidRPr="000C26E7">
        <w:rPr>
          <w:rFonts w:ascii="Times New Roman" w:hAnsi="Times New Roman" w:cs="Times New Roman"/>
        </w:rPr>
        <w:t>.</w:t>
      </w:r>
      <w:r w:rsidRPr="00066649">
        <w:rPr>
          <w:rFonts w:ascii="Times New Roman" w:hAnsi="Times New Roman" w:cs="Times New Roman"/>
        </w:rPr>
        <w:t xml:space="preserve">   Use</w:t>
      </w:r>
      <w:r>
        <w:rPr>
          <w:rFonts w:ascii="Times New Roman" w:hAnsi="Times New Roman" w:cs="Times New Roman"/>
        </w:rPr>
        <w:t>r</w:t>
      </w:r>
      <w:r w:rsidRPr="00066649">
        <w:rPr>
          <w:rFonts w:ascii="Times New Roman" w:hAnsi="Times New Roman" w:cs="Times New Roman"/>
        </w:rPr>
        <w:t xml:space="preserve"> can able to edit/delete/active and deactivate    his pool details</w:t>
      </w:r>
      <w:r>
        <w:rPr>
          <w:rFonts w:ascii="Times New Roman" w:hAnsi="Times New Roman" w:cs="Times New Roman"/>
        </w:rPr>
        <w:t>.</w:t>
      </w:r>
      <w:r w:rsidRPr="000C26E7">
        <w:rPr>
          <w:rFonts w:ascii="Times New Roman" w:hAnsi="Times New Roman" w:cs="Times New Roman"/>
          <w:b/>
        </w:rPr>
        <w:t xml:space="preserve">     </w:t>
      </w:r>
    </w:p>
    <w:p w:rsidR="00066649" w:rsidRPr="000C26E7" w:rsidRDefault="00066649" w:rsidP="00066649">
      <w:pPr>
        <w:pStyle w:val="NormalWeb"/>
        <w:spacing w:before="0" w:beforeAutospacing="0" w:after="0" w:afterAutospacing="0" w:line="360" w:lineRule="auto"/>
        <w:rPr>
          <w:rFonts w:ascii="Times New Roman" w:hAnsi="Times New Roman" w:cs="Times New Roman"/>
        </w:rPr>
      </w:pPr>
    </w:p>
    <w:p w:rsidR="00066649" w:rsidRDefault="00066649" w:rsidP="00066649">
      <w:pPr>
        <w:pStyle w:val="NormalWeb"/>
        <w:spacing w:before="0" w:beforeAutospacing="0" w:after="0" w:afterAutospacing="0" w:line="360" w:lineRule="auto"/>
        <w:rPr>
          <w:rFonts w:ascii="Times New Roman" w:hAnsi="Times New Roman" w:cs="Times New Roman"/>
        </w:rPr>
      </w:pPr>
      <w:r w:rsidRPr="000C26E7">
        <w:rPr>
          <w:rFonts w:ascii="Times New Roman" w:hAnsi="Times New Roman" w:cs="Times New Roman"/>
        </w:rPr>
        <w:t xml:space="preserve">        </w:t>
      </w:r>
      <w:r w:rsidRPr="000C26E7">
        <w:rPr>
          <w:rFonts w:ascii="Times New Roman" w:hAnsi="Times New Roman" w:cs="Times New Roman"/>
          <w:b/>
        </w:rPr>
        <w:t>Search:</w:t>
      </w:r>
      <w:r w:rsidRPr="000C26E7">
        <w:rPr>
          <w:rFonts w:ascii="Times New Roman" w:hAnsi="Times New Roman" w:cs="Times New Roman"/>
        </w:rPr>
        <w:t xml:space="preserve">  </w:t>
      </w:r>
    </w:p>
    <w:p w:rsidR="00066649" w:rsidRDefault="00066649" w:rsidP="00066649">
      <w:pPr>
        <w:pStyle w:val="NormalWeb"/>
        <w:spacing w:before="0" w:beforeAutospacing="0" w:after="0" w:afterAutospacing="0" w:line="360" w:lineRule="auto"/>
        <w:rPr>
          <w:rFonts w:ascii="Times New Roman" w:hAnsi="Times New Roman" w:cs="Times New Roman"/>
        </w:rPr>
      </w:pPr>
      <w:r>
        <w:rPr>
          <w:rFonts w:ascii="Times New Roman" w:hAnsi="Times New Roman" w:cs="Times New Roman"/>
        </w:rPr>
        <w:t xml:space="preserve">                      Without </w:t>
      </w:r>
      <w:proofErr w:type="gramStart"/>
      <w:r>
        <w:rPr>
          <w:rFonts w:ascii="Times New Roman" w:hAnsi="Times New Roman" w:cs="Times New Roman"/>
        </w:rPr>
        <w:t>registration</w:t>
      </w:r>
      <w:proofErr w:type="gramEnd"/>
      <w:r>
        <w:rPr>
          <w:rFonts w:ascii="Times New Roman" w:hAnsi="Times New Roman" w:cs="Times New Roman"/>
        </w:rPr>
        <w:t xml:space="preserve"> also user can search for the availability of cars to     </w:t>
      </w:r>
    </w:p>
    <w:p w:rsidR="00066649" w:rsidRDefault="00066649" w:rsidP="00066649">
      <w:pPr>
        <w:pStyle w:val="NormalWeb"/>
        <w:spacing w:before="0" w:beforeAutospacing="0" w:after="0" w:afterAutospacing="0" w:line="360" w:lineRule="auto"/>
        <w:rPr>
          <w:rFonts w:ascii="Times New Roman" w:hAnsi="Times New Roman" w:cs="Times New Roman"/>
        </w:rPr>
      </w:pPr>
      <w:r>
        <w:rPr>
          <w:rFonts w:ascii="Times New Roman" w:hAnsi="Times New Roman" w:cs="Times New Roman"/>
        </w:rPr>
        <w:t xml:space="preserve">                       His/ Her destination. After finding matches he/she </w:t>
      </w:r>
      <w:proofErr w:type="gramStart"/>
      <w:r>
        <w:rPr>
          <w:rFonts w:ascii="Times New Roman" w:hAnsi="Times New Roman" w:cs="Times New Roman"/>
        </w:rPr>
        <w:t>has to</w:t>
      </w:r>
      <w:proofErr w:type="gramEnd"/>
      <w:r>
        <w:rPr>
          <w:rFonts w:ascii="Times New Roman" w:hAnsi="Times New Roman" w:cs="Times New Roman"/>
        </w:rPr>
        <w:t xml:space="preserve"> register in the </w:t>
      </w:r>
    </w:p>
    <w:p w:rsidR="00066649" w:rsidRPr="000C26E7" w:rsidRDefault="00066649" w:rsidP="00066649">
      <w:pPr>
        <w:pStyle w:val="NormalWeb"/>
        <w:spacing w:before="0" w:beforeAutospacing="0" w:after="0" w:afterAutospacing="0" w:line="360" w:lineRule="auto"/>
        <w:rPr>
          <w:rFonts w:ascii="Times New Roman" w:hAnsi="Times New Roman" w:cs="Times New Roman"/>
        </w:rPr>
      </w:pPr>
      <w:r>
        <w:rPr>
          <w:rFonts w:ascii="Times New Roman" w:hAnsi="Times New Roman" w:cs="Times New Roman"/>
        </w:rPr>
        <w:t xml:space="preserve">                       Carpool system to contact the person.</w:t>
      </w:r>
    </w:p>
    <w:p w:rsidR="00112717" w:rsidRDefault="00112717"/>
    <w:p w:rsidR="00112717" w:rsidRDefault="00112717"/>
    <w:p w:rsidR="00112717" w:rsidRDefault="00112717"/>
    <w:p w:rsidR="00302D15" w:rsidRDefault="00302D15" w:rsidP="00066649">
      <w:pPr>
        <w:pStyle w:val="Heading2"/>
        <w:rPr>
          <w:ins w:id="29" w:author="Rajkumar Sivasubramanian" w:date="2019-05-16T10:53:00Z"/>
        </w:rPr>
      </w:pPr>
      <w:bookmarkStart w:id="30" w:name="_Toc81380800"/>
      <w:bookmarkStart w:id="31" w:name="_Toc292983725"/>
      <w:ins w:id="32" w:author="Rajkumar Sivasubramanian" w:date="2019-05-16T10:53:00Z">
        <w:r>
          <w:t>Technology Stack</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302D15" w:rsidRPr="00BE1282" w:rsidTr="00B12E8A">
        <w:trPr>
          <w:ins w:id="33" w:author="Rajkumar Sivasubramanian" w:date="2019-05-16T10:54:00Z"/>
        </w:trPr>
        <w:tc>
          <w:tcPr>
            <w:tcW w:w="4428" w:type="dxa"/>
            <w:shd w:val="clear" w:color="auto" w:fill="auto"/>
          </w:tcPr>
          <w:p w:rsidR="00302D15" w:rsidRPr="00BE1282" w:rsidRDefault="00302D15" w:rsidP="00B12E8A">
            <w:pPr>
              <w:jc w:val="both"/>
              <w:rPr>
                <w:ins w:id="34" w:author="Rajkumar Sivasubramanian" w:date="2019-05-16T10:54:00Z"/>
                <w:rFonts w:ascii="Times New Roman" w:hAnsi="Times New Roman" w:cs="Times New Roman"/>
                <w:sz w:val="28"/>
                <w:szCs w:val="28"/>
              </w:rPr>
            </w:pPr>
            <w:ins w:id="35" w:author="Rajkumar Sivasubramanian" w:date="2019-05-16T10:54:00Z">
              <w:r w:rsidRPr="00BE1282">
                <w:rPr>
                  <w:rFonts w:ascii="Times New Roman" w:hAnsi="Times New Roman" w:cs="Times New Roman"/>
                  <w:sz w:val="28"/>
                  <w:szCs w:val="28"/>
                </w:rPr>
                <w:t>Presentation Layer</w:t>
              </w:r>
            </w:ins>
          </w:p>
        </w:tc>
        <w:tc>
          <w:tcPr>
            <w:tcW w:w="4428" w:type="dxa"/>
            <w:shd w:val="clear" w:color="auto" w:fill="auto"/>
          </w:tcPr>
          <w:p w:rsidR="00302D15" w:rsidRPr="00BE1282" w:rsidRDefault="00302D15" w:rsidP="00B12E8A">
            <w:pPr>
              <w:jc w:val="both"/>
              <w:rPr>
                <w:ins w:id="36" w:author="Rajkumar Sivasubramanian" w:date="2019-05-16T10:54:00Z"/>
                <w:rFonts w:ascii="Times New Roman" w:hAnsi="Times New Roman" w:cs="Times New Roman"/>
                <w:sz w:val="28"/>
                <w:szCs w:val="28"/>
              </w:rPr>
            </w:pPr>
            <w:ins w:id="37" w:author="Rajkumar Sivasubramanian" w:date="2019-05-16T10:54:00Z">
              <w:r w:rsidRPr="00BE1282">
                <w:rPr>
                  <w:rFonts w:ascii="Times New Roman" w:hAnsi="Times New Roman" w:cs="Times New Roman"/>
                  <w:sz w:val="28"/>
                  <w:szCs w:val="28"/>
                </w:rPr>
                <w:t>HTML, CSS3, JSP with JSTL tags, jQuery for DOM/Form-Validation/AJAX Calls</w:t>
              </w:r>
            </w:ins>
          </w:p>
        </w:tc>
      </w:tr>
      <w:tr w:rsidR="00302D15" w:rsidRPr="00BE1282" w:rsidTr="00B12E8A">
        <w:trPr>
          <w:ins w:id="38" w:author="Rajkumar Sivasubramanian" w:date="2019-05-16T10:54:00Z"/>
        </w:trPr>
        <w:tc>
          <w:tcPr>
            <w:tcW w:w="4428" w:type="dxa"/>
            <w:shd w:val="clear" w:color="auto" w:fill="auto"/>
          </w:tcPr>
          <w:p w:rsidR="00302D15" w:rsidRPr="00BE1282" w:rsidRDefault="00302D15" w:rsidP="00B12E8A">
            <w:pPr>
              <w:jc w:val="both"/>
              <w:rPr>
                <w:ins w:id="39" w:author="Rajkumar Sivasubramanian" w:date="2019-05-16T10:54:00Z"/>
                <w:rFonts w:ascii="Times New Roman" w:hAnsi="Times New Roman" w:cs="Times New Roman"/>
                <w:sz w:val="28"/>
                <w:szCs w:val="28"/>
              </w:rPr>
            </w:pPr>
            <w:ins w:id="40" w:author="Rajkumar Sivasubramanian" w:date="2019-05-16T10:54:00Z">
              <w:r w:rsidRPr="00BE1282">
                <w:rPr>
                  <w:rFonts w:ascii="Times New Roman" w:hAnsi="Times New Roman" w:cs="Times New Roman"/>
                  <w:sz w:val="28"/>
                  <w:szCs w:val="28"/>
                </w:rPr>
                <w:t>Server Side</w:t>
              </w:r>
            </w:ins>
          </w:p>
        </w:tc>
        <w:tc>
          <w:tcPr>
            <w:tcW w:w="4428" w:type="dxa"/>
            <w:shd w:val="clear" w:color="auto" w:fill="auto"/>
          </w:tcPr>
          <w:p w:rsidR="00302D15" w:rsidRPr="00BE1282" w:rsidRDefault="00302D15" w:rsidP="00B12E8A">
            <w:pPr>
              <w:jc w:val="both"/>
              <w:rPr>
                <w:ins w:id="41" w:author="Rajkumar Sivasubramanian" w:date="2019-05-16T10:54:00Z"/>
                <w:rFonts w:ascii="Times New Roman" w:hAnsi="Times New Roman" w:cs="Times New Roman"/>
                <w:sz w:val="28"/>
                <w:szCs w:val="28"/>
              </w:rPr>
            </w:pPr>
            <w:ins w:id="42" w:author="Rajkumar Sivasubramanian" w:date="2019-05-16T10:54:00Z">
              <w:r w:rsidRPr="00BE1282">
                <w:rPr>
                  <w:rFonts w:ascii="Times New Roman" w:hAnsi="Times New Roman" w:cs="Times New Roman"/>
                  <w:sz w:val="28"/>
                  <w:szCs w:val="28"/>
                </w:rPr>
                <w:t xml:space="preserve">Spring MVC, Spring JPA (w) </w:t>
              </w:r>
              <w:r>
                <w:rPr>
                  <w:rFonts w:ascii="Times New Roman" w:hAnsi="Times New Roman" w:cs="Times New Roman"/>
                  <w:sz w:val="28"/>
                  <w:szCs w:val="28"/>
                </w:rPr>
                <w:t>ORM</w:t>
              </w:r>
              <w:r w:rsidRPr="00BE1282">
                <w:rPr>
                  <w:rFonts w:ascii="Times New Roman" w:hAnsi="Times New Roman" w:cs="Times New Roman"/>
                  <w:sz w:val="28"/>
                  <w:szCs w:val="28"/>
                </w:rPr>
                <w:t xml:space="preserve">, Spring </w:t>
              </w:r>
              <w:proofErr w:type="gramStart"/>
              <w:r w:rsidRPr="00BE1282">
                <w:rPr>
                  <w:rFonts w:ascii="Times New Roman" w:hAnsi="Times New Roman" w:cs="Times New Roman"/>
                  <w:sz w:val="28"/>
                  <w:szCs w:val="28"/>
                </w:rPr>
                <w:t>Security(</w:t>
              </w:r>
              <w:proofErr w:type="gramEnd"/>
              <w:r w:rsidRPr="00BE1282">
                <w:rPr>
                  <w:rFonts w:ascii="Times New Roman" w:hAnsi="Times New Roman" w:cs="Times New Roman"/>
                  <w:sz w:val="28"/>
                  <w:szCs w:val="28"/>
                </w:rPr>
                <w:t>username &amp; Token)</w:t>
              </w:r>
            </w:ins>
          </w:p>
        </w:tc>
      </w:tr>
      <w:tr w:rsidR="00302D15" w:rsidRPr="00BE1282" w:rsidTr="00B12E8A">
        <w:trPr>
          <w:ins w:id="43" w:author="Rajkumar Sivasubramanian" w:date="2019-05-16T10:54:00Z"/>
        </w:trPr>
        <w:tc>
          <w:tcPr>
            <w:tcW w:w="4428" w:type="dxa"/>
            <w:shd w:val="clear" w:color="auto" w:fill="auto"/>
          </w:tcPr>
          <w:p w:rsidR="00302D15" w:rsidRPr="00BE1282" w:rsidRDefault="00302D15" w:rsidP="00B12E8A">
            <w:pPr>
              <w:jc w:val="both"/>
              <w:rPr>
                <w:ins w:id="44" w:author="Rajkumar Sivasubramanian" w:date="2019-05-16T10:54:00Z"/>
                <w:rFonts w:ascii="Times New Roman" w:hAnsi="Times New Roman" w:cs="Times New Roman"/>
                <w:sz w:val="28"/>
                <w:szCs w:val="28"/>
              </w:rPr>
            </w:pPr>
            <w:ins w:id="45" w:author="Rajkumar Sivasubramanian" w:date="2019-05-16T10:54:00Z">
              <w:r>
                <w:rPr>
                  <w:rFonts w:ascii="Times New Roman" w:hAnsi="Times New Roman" w:cs="Times New Roman"/>
                  <w:sz w:val="28"/>
                  <w:szCs w:val="28"/>
                </w:rPr>
                <w:t xml:space="preserve">Application Server </w:t>
              </w:r>
            </w:ins>
          </w:p>
        </w:tc>
        <w:tc>
          <w:tcPr>
            <w:tcW w:w="4428" w:type="dxa"/>
            <w:shd w:val="clear" w:color="auto" w:fill="auto"/>
          </w:tcPr>
          <w:p w:rsidR="00302D15" w:rsidRPr="00BE1282" w:rsidRDefault="00302D15" w:rsidP="00B12E8A">
            <w:pPr>
              <w:jc w:val="both"/>
              <w:rPr>
                <w:ins w:id="46" w:author="Rajkumar Sivasubramanian" w:date="2019-05-16T10:54:00Z"/>
                <w:rFonts w:ascii="Times New Roman" w:hAnsi="Times New Roman" w:cs="Times New Roman"/>
                <w:sz w:val="28"/>
                <w:szCs w:val="28"/>
              </w:rPr>
            </w:pPr>
            <w:ins w:id="47" w:author="Rajkumar Sivasubramanian" w:date="2019-05-16T10:54:00Z">
              <w:r>
                <w:rPr>
                  <w:rFonts w:ascii="Times New Roman" w:hAnsi="Times New Roman" w:cs="Times New Roman"/>
                  <w:sz w:val="28"/>
                  <w:szCs w:val="28"/>
                </w:rPr>
                <w:t>Tomcat 8</w:t>
              </w:r>
            </w:ins>
          </w:p>
        </w:tc>
      </w:tr>
      <w:tr w:rsidR="00302D15" w:rsidTr="00B12E8A">
        <w:trPr>
          <w:ins w:id="48" w:author="Rajkumar Sivasubramanian" w:date="2019-05-16T10:54:00Z"/>
        </w:trPr>
        <w:tc>
          <w:tcPr>
            <w:tcW w:w="4428" w:type="dxa"/>
            <w:shd w:val="clear" w:color="auto" w:fill="auto"/>
          </w:tcPr>
          <w:p w:rsidR="00302D15" w:rsidRDefault="00302D15" w:rsidP="00B12E8A">
            <w:pPr>
              <w:jc w:val="both"/>
              <w:rPr>
                <w:ins w:id="49" w:author="Rajkumar Sivasubramanian" w:date="2019-05-16T10:54:00Z"/>
                <w:rFonts w:ascii="Times New Roman" w:hAnsi="Times New Roman" w:cs="Times New Roman"/>
                <w:sz w:val="28"/>
                <w:szCs w:val="28"/>
              </w:rPr>
            </w:pPr>
            <w:ins w:id="50" w:author="Rajkumar Sivasubramanian" w:date="2019-05-16T10:54:00Z">
              <w:r>
                <w:rPr>
                  <w:rFonts w:ascii="Times New Roman" w:hAnsi="Times New Roman" w:cs="Times New Roman"/>
                  <w:sz w:val="28"/>
                  <w:szCs w:val="28"/>
                </w:rPr>
                <w:t>Database</w:t>
              </w:r>
            </w:ins>
          </w:p>
        </w:tc>
        <w:tc>
          <w:tcPr>
            <w:tcW w:w="4428" w:type="dxa"/>
            <w:shd w:val="clear" w:color="auto" w:fill="auto"/>
          </w:tcPr>
          <w:p w:rsidR="00302D15" w:rsidRDefault="00302D15" w:rsidP="00B12E8A">
            <w:pPr>
              <w:jc w:val="both"/>
              <w:rPr>
                <w:ins w:id="51" w:author="Rajkumar Sivasubramanian" w:date="2019-05-16T10:54:00Z"/>
                <w:rFonts w:ascii="Times New Roman" w:hAnsi="Times New Roman" w:cs="Times New Roman"/>
                <w:sz w:val="28"/>
                <w:szCs w:val="28"/>
              </w:rPr>
            </w:pPr>
            <w:ins w:id="52" w:author="Rajkumar Sivasubramanian" w:date="2019-05-16T10:54:00Z">
              <w:r>
                <w:rPr>
                  <w:rFonts w:ascii="Times New Roman" w:hAnsi="Times New Roman" w:cs="Times New Roman"/>
                  <w:sz w:val="28"/>
                  <w:szCs w:val="28"/>
                </w:rPr>
                <w:t>MySQL 8</w:t>
              </w:r>
            </w:ins>
          </w:p>
        </w:tc>
      </w:tr>
      <w:tr w:rsidR="00302D15" w:rsidTr="00B12E8A">
        <w:trPr>
          <w:ins w:id="53" w:author="Rajkumar Sivasubramanian" w:date="2019-05-16T10:54:00Z"/>
        </w:trPr>
        <w:tc>
          <w:tcPr>
            <w:tcW w:w="4428" w:type="dxa"/>
            <w:shd w:val="clear" w:color="auto" w:fill="auto"/>
          </w:tcPr>
          <w:p w:rsidR="00302D15" w:rsidRDefault="00302D15" w:rsidP="00B12E8A">
            <w:pPr>
              <w:jc w:val="both"/>
              <w:rPr>
                <w:ins w:id="54" w:author="Rajkumar Sivasubramanian" w:date="2019-05-16T10:54:00Z"/>
                <w:rFonts w:ascii="Times New Roman" w:hAnsi="Times New Roman" w:cs="Times New Roman"/>
                <w:sz w:val="28"/>
                <w:szCs w:val="28"/>
              </w:rPr>
            </w:pPr>
            <w:ins w:id="55" w:author="Rajkumar Sivasubramanian" w:date="2019-05-16T10:54:00Z">
              <w:r>
                <w:rPr>
                  <w:rFonts w:ascii="Times New Roman" w:hAnsi="Times New Roman" w:cs="Times New Roman"/>
                  <w:sz w:val="28"/>
                  <w:szCs w:val="28"/>
                </w:rPr>
                <w:t>IDE</w:t>
              </w:r>
            </w:ins>
          </w:p>
        </w:tc>
        <w:tc>
          <w:tcPr>
            <w:tcW w:w="4428" w:type="dxa"/>
            <w:shd w:val="clear" w:color="auto" w:fill="auto"/>
          </w:tcPr>
          <w:p w:rsidR="00302D15" w:rsidRDefault="00302D15" w:rsidP="00B12E8A">
            <w:pPr>
              <w:jc w:val="both"/>
              <w:rPr>
                <w:ins w:id="56" w:author="Rajkumar Sivasubramanian" w:date="2019-05-16T10:54:00Z"/>
                <w:rFonts w:ascii="Times New Roman" w:hAnsi="Times New Roman" w:cs="Times New Roman"/>
                <w:sz w:val="28"/>
                <w:szCs w:val="28"/>
              </w:rPr>
            </w:pPr>
            <w:ins w:id="57" w:author="Rajkumar Sivasubramanian" w:date="2019-05-16T10:54:00Z">
              <w:r>
                <w:rPr>
                  <w:rFonts w:ascii="Times New Roman" w:hAnsi="Times New Roman" w:cs="Times New Roman"/>
                  <w:sz w:val="28"/>
                  <w:szCs w:val="28"/>
                </w:rPr>
                <w:t>Eclipse STS</w:t>
              </w:r>
            </w:ins>
          </w:p>
        </w:tc>
      </w:tr>
      <w:tr w:rsidR="00302D15" w:rsidTr="00B12E8A">
        <w:trPr>
          <w:ins w:id="58" w:author="Rajkumar Sivasubramanian" w:date="2019-05-16T10:54:00Z"/>
        </w:trPr>
        <w:tc>
          <w:tcPr>
            <w:tcW w:w="4428" w:type="dxa"/>
            <w:shd w:val="clear" w:color="auto" w:fill="auto"/>
          </w:tcPr>
          <w:p w:rsidR="00302D15" w:rsidRDefault="00302D15" w:rsidP="00B12E8A">
            <w:pPr>
              <w:jc w:val="both"/>
              <w:rPr>
                <w:ins w:id="59" w:author="Rajkumar Sivasubramanian" w:date="2019-05-16T10:54:00Z"/>
                <w:rFonts w:ascii="Times New Roman" w:hAnsi="Times New Roman" w:cs="Times New Roman"/>
                <w:sz w:val="28"/>
                <w:szCs w:val="28"/>
              </w:rPr>
            </w:pPr>
            <w:ins w:id="60" w:author="Rajkumar Sivasubramanian" w:date="2019-05-16T10:54:00Z">
              <w:r>
                <w:rPr>
                  <w:rFonts w:ascii="Times New Roman" w:hAnsi="Times New Roman" w:cs="Times New Roman"/>
                  <w:sz w:val="28"/>
                  <w:szCs w:val="28"/>
                </w:rPr>
                <w:t>JDK</w:t>
              </w:r>
            </w:ins>
          </w:p>
        </w:tc>
        <w:tc>
          <w:tcPr>
            <w:tcW w:w="4428" w:type="dxa"/>
            <w:shd w:val="clear" w:color="auto" w:fill="auto"/>
          </w:tcPr>
          <w:p w:rsidR="00302D15" w:rsidRDefault="00302D15" w:rsidP="00B12E8A">
            <w:pPr>
              <w:jc w:val="both"/>
              <w:rPr>
                <w:ins w:id="61" w:author="Rajkumar Sivasubramanian" w:date="2019-05-16T10:54:00Z"/>
                <w:rFonts w:ascii="Times New Roman" w:hAnsi="Times New Roman" w:cs="Times New Roman"/>
                <w:sz w:val="28"/>
                <w:szCs w:val="28"/>
              </w:rPr>
            </w:pPr>
            <w:ins w:id="62" w:author="Rajkumar Sivasubramanian" w:date="2019-05-16T10:54:00Z">
              <w:r>
                <w:rPr>
                  <w:rFonts w:ascii="Times New Roman" w:hAnsi="Times New Roman" w:cs="Times New Roman"/>
                  <w:sz w:val="28"/>
                  <w:szCs w:val="28"/>
                </w:rPr>
                <w:t>Oracle JDK 8 64b</w:t>
              </w:r>
            </w:ins>
          </w:p>
        </w:tc>
      </w:tr>
      <w:tr w:rsidR="00302D15" w:rsidTr="00B12E8A">
        <w:trPr>
          <w:ins w:id="63" w:author="Rajkumar Sivasubramanian" w:date="2019-05-16T10:54:00Z"/>
        </w:trPr>
        <w:tc>
          <w:tcPr>
            <w:tcW w:w="4428" w:type="dxa"/>
            <w:shd w:val="clear" w:color="auto" w:fill="auto"/>
          </w:tcPr>
          <w:p w:rsidR="00302D15" w:rsidRDefault="00302D15" w:rsidP="00B12E8A">
            <w:pPr>
              <w:jc w:val="both"/>
              <w:rPr>
                <w:ins w:id="64" w:author="Rajkumar Sivasubramanian" w:date="2019-05-16T10:54:00Z"/>
                <w:rFonts w:ascii="Times New Roman" w:hAnsi="Times New Roman" w:cs="Times New Roman"/>
                <w:sz w:val="28"/>
                <w:szCs w:val="28"/>
              </w:rPr>
            </w:pPr>
            <w:ins w:id="65" w:author="Rajkumar Sivasubramanian" w:date="2019-05-16T10:54:00Z">
              <w:r>
                <w:rPr>
                  <w:rFonts w:ascii="Times New Roman" w:hAnsi="Times New Roman" w:cs="Times New Roman"/>
                  <w:sz w:val="28"/>
                  <w:szCs w:val="28"/>
                </w:rPr>
                <w:t>Build Management</w:t>
              </w:r>
            </w:ins>
          </w:p>
        </w:tc>
        <w:tc>
          <w:tcPr>
            <w:tcW w:w="4428" w:type="dxa"/>
            <w:shd w:val="clear" w:color="auto" w:fill="auto"/>
          </w:tcPr>
          <w:p w:rsidR="00302D15" w:rsidRDefault="00302D15" w:rsidP="00B12E8A">
            <w:pPr>
              <w:jc w:val="both"/>
              <w:rPr>
                <w:ins w:id="66" w:author="Rajkumar Sivasubramanian" w:date="2019-05-16T10:54:00Z"/>
                <w:rFonts w:ascii="Times New Roman" w:hAnsi="Times New Roman" w:cs="Times New Roman"/>
                <w:sz w:val="28"/>
                <w:szCs w:val="28"/>
              </w:rPr>
            </w:pPr>
            <w:ins w:id="67" w:author="Rajkumar Sivasubramanian" w:date="2019-05-16T10:54:00Z">
              <w:r>
                <w:rPr>
                  <w:rFonts w:ascii="Times New Roman" w:hAnsi="Times New Roman" w:cs="Times New Roman"/>
                  <w:sz w:val="28"/>
                  <w:szCs w:val="28"/>
                </w:rPr>
                <w:t>Maven 3</w:t>
              </w:r>
            </w:ins>
          </w:p>
        </w:tc>
      </w:tr>
      <w:tr w:rsidR="00302D15" w:rsidTr="00B12E8A">
        <w:trPr>
          <w:ins w:id="68" w:author="Rajkumar Sivasubramanian" w:date="2019-05-16T10:54:00Z"/>
        </w:trPr>
        <w:tc>
          <w:tcPr>
            <w:tcW w:w="4428" w:type="dxa"/>
            <w:shd w:val="clear" w:color="auto" w:fill="auto"/>
          </w:tcPr>
          <w:p w:rsidR="00302D15" w:rsidRDefault="00302D15" w:rsidP="00B12E8A">
            <w:pPr>
              <w:jc w:val="both"/>
              <w:rPr>
                <w:ins w:id="69" w:author="Rajkumar Sivasubramanian" w:date="2019-05-16T10:54:00Z"/>
                <w:rFonts w:ascii="Times New Roman" w:hAnsi="Times New Roman" w:cs="Times New Roman"/>
                <w:sz w:val="28"/>
                <w:szCs w:val="28"/>
              </w:rPr>
            </w:pPr>
            <w:ins w:id="70" w:author="Rajkumar Sivasubramanian" w:date="2019-05-16T10:54:00Z">
              <w:r>
                <w:rPr>
                  <w:rFonts w:ascii="Times New Roman" w:hAnsi="Times New Roman" w:cs="Times New Roman"/>
                  <w:sz w:val="28"/>
                  <w:szCs w:val="28"/>
                </w:rPr>
                <w:t>Unit Testing</w:t>
              </w:r>
            </w:ins>
          </w:p>
        </w:tc>
        <w:tc>
          <w:tcPr>
            <w:tcW w:w="4428" w:type="dxa"/>
            <w:shd w:val="clear" w:color="auto" w:fill="auto"/>
          </w:tcPr>
          <w:p w:rsidR="00302D15" w:rsidRDefault="00302D15" w:rsidP="00B12E8A">
            <w:pPr>
              <w:jc w:val="both"/>
              <w:rPr>
                <w:ins w:id="71" w:author="Rajkumar Sivasubramanian" w:date="2019-05-16T10:54:00Z"/>
                <w:rFonts w:ascii="Times New Roman" w:hAnsi="Times New Roman" w:cs="Times New Roman"/>
                <w:sz w:val="28"/>
                <w:szCs w:val="28"/>
              </w:rPr>
            </w:pPr>
            <w:proofErr w:type="spellStart"/>
            <w:ins w:id="72" w:author="Rajkumar Sivasubramanian" w:date="2019-05-16T10:54:00Z">
              <w:r>
                <w:rPr>
                  <w:rFonts w:ascii="Times New Roman" w:hAnsi="Times New Roman" w:cs="Times New Roman"/>
                  <w:sz w:val="28"/>
                  <w:szCs w:val="28"/>
                </w:rPr>
                <w:t>jUnit</w:t>
              </w:r>
              <w:proofErr w:type="spellEnd"/>
              <w:r>
                <w:rPr>
                  <w:rFonts w:ascii="Times New Roman" w:hAnsi="Times New Roman" w:cs="Times New Roman"/>
                  <w:sz w:val="28"/>
                  <w:szCs w:val="28"/>
                </w:rPr>
                <w:t xml:space="preserve"> 5</w:t>
              </w:r>
            </w:ins>
          </w:p>
        </w:tc>
      </w:tr>
      <w:tr w:rsidR="00302D15" w:rsidTr="00B12E8A">
        <w:trPr>
          <w:ins w:id="73" w:author="Rajkumar Sivasubramanian" w:date="2019-05-16T10:54:00Z"/>
        </w:trPr>
        <w:tc>
          <w:tcPr>
            <w:tcW w:w="4428" w:type="dxa"/>
            <w:shd w:val="clear" w:color="auto" w:fill="auto"/>
          </w:tcPr>
          <w:p w:rsidR="00302D15" w:rsidRDefault="00302D15" w:rsidP="00B12E8A">
            <w:pPr>
              <w:jc w:val="both"/>
              <w:rPr>
                <w:ins w:id="74" w:author="Rajkumar Sivasubramanian" w:date="2019-05-16T10:54:00Z"/>
                <w:rFonts w:ascii="Times New Roman" w:hAnsi="Times New Roman" w:cs="Times New Roman"/>
                <w:sz w:val="28"/>
                <w:szCs w:val="28"/>
              </w:rPr>
            </w:pPr>
            <w:ins w:id="75" w:author="Rajkumar Sivasubramanian" w:date="2019-05-16T10:54:00Z">
              <w:r>
                <w:rPr>
                  <w:rFonts w:ascii="Times New Roman" w:hAnsi="Times New Roman" w:cs="Times New Roman"/>
                  <w:sz w:val="28"/>
                  <w:szCs w:val="28"/>
                </w:rPr>
                <w:t>Mapping Solution</w:t>
              </w:r>
            </w:ins>
          </w:p>
        </w:tc>
        <w:tc>
          <w:tcPr>
            <w:tcW w:w="4428" w:type="dxa"/>
            <w:shd w:val="clear" w:color="auto" w:fill="auto"/>
          </w:tcPr>
          <w:p w:rsidR="00302D15" w:rsidRDefault="00302D15" w:rsidP="00B12E8A">
            <w:pPr>
              <w:jc w:val="both"/>
              <w:rPr>
                <w:ins w:id="76" w:author="Rajkumar Sivasubramanian" w:date="2019-05-16T10:54:00Z"/>
                <w:rFonts w:ascii="Times New Roman" w:hAnsi="Times New Roman" w:cs="Times New Roman"/>
                <w:sz w:val="28"/>
                <w:szCs w:val="28"/>
              </w:rPr>
            </w:pPr>
            <w:ins w:id="77" w:author="Rajkumar Sivasubramanian" w:date="2019-05-16T10:54:00Z">
              <w:r>
                <w:rPr>
                  <w:rFonts w:ascii="Times New Roman" w:hAnsi="Times New Roman" w:cs="Times New Roman"/>
                  <w:sz w:val="28"/>
                  <w:szCs w:val="28"/>
                </w:rPr>
                <w:t>Google Maps &amp; API</w:t>
              </w:r>
            </w:ins>
          </w:p>
        </w:tc>
      </w:tr>
    </w:tbl>
    <w:p w:rsidR="00302D15" w:rsidRPr="00302D15" w:rsidRDefault="00302D15">
      <w:pPr>
        <w:rPr>
          <w:ins w:id="78" w:author="Rajkumar Sivasubramanian" w:date="2019-05-16T10:53:00Z"/>
          <w:rPrChange w:id="79" w:author="Rajkumar Sivasubramanian" w:date="2019-05-16T10:53:00Z">
            <w:rPr>
              <w:ins w:id="80" w:author="Rajkumar Sivasubramanian" w:date="2019-05-16T10:53:00Z"/>
            </w:rPr>
          </w:rPrChange>
        </w:rPr>
        <w:pPrChange w:id="81" w:author="Rajkumar Sivasubramanian" w:date="2019-05-16T10:53:00Z">
          <w:pPr>
            <w:pStyle w:val="Heading2"/>
          </w:pPr>
        </w:pPrChange>
      </w:pPr>
    </w:p>
    <w:p w:rsidR="00CB7635" w:rsidRDefault="00CB7635" w:rsidP="00066649">
      <w:pPr>
        <w:pStyle w:val="Heading2"/>
        <w:rPr>
          <w:ins w:id="82" w:author="Rajkumar Sivasubramanian" w:date="2019-05-16T10:54:00Z"/>
        </w:rPr>
      </w:pPr>
      <w:ins w:id="83" w:author="Rajkumar Sivasubramanian" w:date="2019-05-16T10:54:00Z">
        <w:r>
          <w:lastRenderedPageBreak/>
          <w:t>Quality Attributes</w:t>
        </w:r>
      </w:ins>
    </w:p>
    <w:tbl>
      <w:tblPr>
        <w:tblStyle w:val="TableGrid"/>
        <w:tblW w:w="0" w:type="auto"/>
        <w:tblLook w:val="04A0" w:firstRow="1" w:lastRow="0" w:firstColumn="1" w:lastColumn="0" w:noHBand="0" w:noVBand="1"/>
      </w:tblPr>
      <w:tblGrid>
        <w:gridCol w:w="1951"/>
        <w:gridCol w:w="6905"/>
      </w:tblGrid>
      <w:tr w:rsidR="00CB7635" w:rsidTr="00B12E8A">
        <w:trPr>
          <w:ins w:id="84" w:author="Rajkumar Sivasubramanian" w:date="2019-05-16T10:54:00Z"/>
        </w:trPr>
        <w:tc>
          <w:tcPr>
            <w:tcW w:w="1951" w:type="dxa"/>
          </w:tcPr>
          <w:p w:rsidR="00CB7635" w:rsidRDefault="00CB7635" w:rsidP="00B12E8A">
            <w:pPr>
              <w:pStyle w:val="NormalIndent"/>
              <w:ind w:left="0"/>
              <w:jc w:val="both"/>
              <w:rPr>
                <w:ins w:id="85" w:author="Rajkumar Sivasubramanian" w:date="2019-05-16T10:54:00Z"/>
                <w:bCs/>
                <w:color w:val="0000FF"/>
                <w:sz w:val="28"/>
                <w:szCs w:val="28"/>
              </w:rPr>
            </w:pPr>
            <w:ins w:id="86" w:author="Rajkumar Sivasubramanian" w:date="2019-05-16T10:54:00Z">
              <w:r>
                <w:rPr>
                  <w:bCs/>
                  <w:color w:val="0000FF"/>
                  <w:sz w:val="28"/>
                  <w:szCs w:val="28"/>
                </w:rPr>
                <w:t>Security</w:t>
              </w:r>
            </w:ins>
          </w:p>
        </w:tc>
        <w:tc>
          <w:tcPr>
            <w:tcW w:w="6905" w:type="dxa"/>
          </w:tcPr>
          <w:p w:rsidR="00CB7635" w:rsidRDefault="00CB7635" w:rsidP="00B12E8A">
            <w:pPr>
              <w:pStyle w:val="NormalIndent"/>
              <w:ind w:left="0"/>
              <w:jc w:val="both"/>
              <w:rPr>
                <w:ins w:id="87" w:author="Rajkumar Sivasubramanian" w:date="2019-05-16T10:54:00Z"/>
                <w:bCs/>
                <w:color w:val="0000FF"/>
                <w:sz w:val="28"/>
                <w:szCs w:val="28"/>
              </w:rPr>
            </w:pPr>
            <w:ins w:id="88" w:author="Rajkumar Sivasubramanian" w:date="2019-05-16T10:54:00Z">
              <w:r>
                <w:rPr>
                  <w:bCs/>
                  <w:color w:val="0000FF"/>
                  <w:sz w:val="28"/>
                  <w:szCs w:val="28"/>
                </w:rPr>
                <w:t>SSL for Transport Layer</w:t>
              </w:r>
            </w:ins>
          </w:p>
          <w:p w:rsidR="00CB7635" w:rsidRDefault="00CB7635" w:rsidP="00B12E8A">
            <w:pPr>
              <w:pStyle w:val="NormalIndent"/>
              <w:ind w:left="0"/>
              <w:jc w:val="both"/>
              <w:rPr>
                <w:ins w:id="89" w:author="Rajkumar Sivasubramanian" w:date="2019-05-16T10:54:00Z"/>
                <w:bCs/>
                <w:color w:val="0000FF"/>
                <w:sz w:val="28"/>
                <w:szCs w:val="28"/>
              </w:rPr>
            </w:pPr>
            <w:ins w:id="90" w:author="Rajkumar Sivasubramanian" w:date="2019-05-16T10:54:00Z">
              <w:r>
                <w:rPr>
                  <w:bCs/>
                  <w:color w:val="0000FF"/>
                  <w:sz w:val="28"/>
                  <w:szCs w:val="28"/>
                </w:rPr>
                <w:t>Username/Token(hashed) for User Security</w:t>
              </w:r>
            </w:ins>
          </w:p>
          <w:p w:rsidR="00CB7635" w:rsidRDefault="00CB7635" w:rsidP="00B12E8A">
            <w:pPr>
              <w:pStyle w:val="NormalIndent"/>
              <w:ind w:left="0"/>
              <w:jc w:val="both"/>
              <w:rPr>
                <w:ins w:id="91" w:author="Rajkumar Sivasubramanian" w:date="2019-05-16T10:54:00Z"/>
                <w:bCs/>
                <w:color w:val="0000FF"/>
                <w:sz w:val="28"/>
                <w:szCs w:val="28"/>
              </w:rPr>
            </w:pPr>
            <w:ins w:id="92" w:author="Rajkumar Sivasubramanian" w:date="2019-05-16T10:54:00Z">
              <w:r>
                <w:rPr>
                  <w:bCs/>
                  <w:color w:val="0000FF"/>
                  <w:sz w:val="28"/>
                  <w:szCs w:val="28"/>
                </w:rPr>
                <w:t>Role based Authorization Privileges</w:t>
              </w:r>
            </w:ins>
          </w:p>
          <w:p w:rsidR="00CB7635" w:rsidRDefault="00CB7635" w:rsidP="00B12E8A">
            <w:pPr>
              <w:pStyle w:val="NormalIndent"/>
              <w:ind w:left="0"/>
              <w:jc w:val="both"/>
              <w:rPr>
                <w:ins w:id="93" w:author="Rajkumar Sivasubramanian" w:date="2019-05-16T10:54:00Z"/>
                <w:bCs/>
                <w:color w:val="0000FF"/>
                <w:sz w:val="28"/>
                <w:szCs w:val="28"/>
              </w:rPr>
            </w:pPr>
            <w:ins w:id="94" w:author="Rajkumar Sivasubramanian" w:date="2019-05-16T10:54:00Z">
              <w:r>
                <w:rPr>
                  <w:bCs/>
                  <w:color w:val="0000FF"/>
                  <w:sz w:val="28"/>
                  <w:szCs w:val="28"/>
                </w:rPr>
                <w:t>Sensitive data @Session/@Request to be protected for integrity (</w:t>
              </w:r>
              <w:proofErr w:type="spellStart"/>
              <w:r>
                <w:rPr>
                  <w:bCs/>
                  <w:color w:val="0000FF"/>
                  <w:sz w:val="28"/>
                  <w:szCs w:val="28"/>
                </w:rPr>
                <w:t>ex Shopping</w:t>
              </w:r>
              <w:proofErr w:type="spellEnd"/>
              <w:r>
                <w:rPr>
                  <w:bCs/>
                  <w:color w:val="0000FF"/>
                  <w:sz w:val="28"/>
                  <w:szCs w:val="28"/>
                </w:rPr>
                <w:t xml:space="preserve"> Card Data, User Data, User Session etc)</w:t>
              </w:r>
            </w:ins>
          </w:p>
        </w:tc>
      </w:tr>
      <w:tr w:rsidR="00CB7635" w:rsidTr="00B12E8A">
        <w:trPr>
          <w:ins w:id="95" w:author="Rajkumar Sivasubramanian" w:date="2019-05-16T10:54:00Z"/>
        </w:trPr>
        <w:tc>
          <w:tcPr>
            <w:tcW w:w="1951" w:type="dxa"/>
          </w:tcPr>
          <w:p w:rsidR="00CB7635" w:rsidRDefault="00CB7635" w:rsidP="00B12E8A">
            <w:pPr>
              <w:pStyle w:val="NormalIndent"/>
              <w:ind w:left="0"/>
              <w:jc w:val="both"/>
              <w:rPr>
                <w:ins w:id="96" w:author="Rajkumar Sivasubramanian" w:date="2019-05-16T10:54:00Z"/>
                <w:bCs/>
                <w:color w:val="0000FF"/>
                <w:sz w:val="28"/>
                <w:szCs w:val="28"/>
              </w:rPr>
            </w:pPr>
            <w:ins w:id="97" w:author="Rajkumar Sivasubramanian" w:date="2019-05-16T10:54:00Z">
              <w:r>
                <w:t>User Base</w:t>
              </w:r>
            </w:ins>
          </w:p>
        </w:tc>
        <w:tc>
          <w:tcPr>
            <w:tcW w:w="6905" w:type="dxa"/>
          </w:tcPr>
          <w:tbl>
            <w:tblPr>
              <w:tblStyle w:val="TableGrid"/>
              <w:tblW w:w="0" w:type="auto"/>
              <w:tblLook w:val="04A0" w:firstRow="1" w:lastRow="0" w:firstColumn="1" w:lastColumn="0" w:noHBand="0" w:noVBand="1"/>
            </w:tblPr>
            <w:tblGrid>
              <w:gridCol w:w="2187"/>
              <w:gridCol w:w="2279"/>
              <w:gridCol w:w="2213"/>
            </w:tblGrid>
            <w:tr w:rsidR="00CB7635" w:rsidTr="00B12E8A">
              <w:trPr>
                <w:ins w:id="98" w:author="Rajkumar Sivasubramanian" w:date="2019-05-16T10:54:00Z"/>
              </w:trPr>
              <w:tc>
                <w:tcPr>
                  <w:tcW w:w="7869" w:type="dxa"/>
                  <w:gridSpan w:val="3"/>
                </w:tcPr>
                <w:p w:rsidR="00CB7635" w:rsidRDefault="00CB7635" w:rsidP="00B12E8A">
                  <w:pPr>
                    <w:rPr>
                      <w:ins w:id="99" w:author="Rajkumar Sivasubramanian" w:date="2019-05-16T10:54:00Z"/>
                    </w:rPr>
                  </w:pPr>
                  <w:ins w:id="100" w:author="Rajkumar Sivasubramanian" w:date="2019-05-16T10:54:00Z">
                    <w:r>
                      <w:t>Employee Apps</w:t>
                    </w:r>
                  </w:ins>
                </w:p>
              </w:tc>
            </w:tr>
            <w:tr w:rsidR="00CB7635" w:rsidTr="00B12E8A">
              <w:trPr>
                <w:ins w:id="101" w:author="Rajkumar Sivasubramanian" w:date="2019-05-16T10:54:00Z"/>
              </w:trPr>
              <w:tc>
                <w:tcPr>
                  <w:tcW w:w="2623" w:type="dxa"/>
                </w:tcPr>
                <w:p w:rsidR="00CB7635" w:rsidRDefault="00CB7635" w:rsidP="00B12E8A">
                  <w:pPr>
                    <w:rPr>
                      <w:ins w:id="102" w:author="Rajkumar Sivasubramanian" w:date="2019-05-16T10:54:00Z"/>
                    </w:rPr>
                  </w:pPr>
                  <w:ins w:id="103" w:author="Rajkumar Sivasubramanian" w:date="2019-05-16T10:54:00Z">
                    <w:r>
                      <w:t>Total users</w:t>
                    </w:r>
                  </w:ins>
                </w:p>
              </w:tc>
              <w:tc>
                <w:tcPr>
                  <w:tcW w:w="2623" w:type="dxa"/>
                </w:tcPr>
                <w:p w:rsidR="00CB7635" w:rsidRDefault="00CB7635" w:rsidP="00B12E8A">
                  <w:pPr>
                    <w:rPr>
                      <w:ins w:id="104" w:author="Rajkumar Sivasubramanian" w:date="2019-05-16T10:54:00Z"/>
                    </w:rPr>
                  </w:pPr>
                  <w:ins w:id="105" w:author="Rajkumar Sivasubramanian" w:date="2019-05-16T10:54:00Z">
                    <w:r>
                      <w:t>Concurrent Users</w:t>
                    </w:r>
                  </w:ins>
                </w:p>
              </w:tc>
              <w:tc>
                <w:tcPr>
                  <w:tcW w:w="2623" w:type="dxa"/>
                </w:tcPr>
                <w:p w:rsidR="00CB7635" w:rsidRDefault="00CB7635" w:rsidP="00B12E8A">
                  <w:pPr>
                    <w:rPr>
                      <w:ins w:id="106" w:author="Rajkumar Sivasubramanian" w:date="2019-05-16T10:54:00Z"/>
                    </w:rPr>
                  </w:pPr>
                  <w:ins w:id="107" w:author="Rajkumar Sivasubramanian" w:date="2019-05-16T10:54:00Z">
                    <w:r>
                      <w:t>Y0Y Growth %</w:t>
                    </w:r>
                  </w:ins>
                </w:p>
              </w:tc>
            </w:tr>
            <w:tr w:rsidR="00CB7635" w:rsidTr="00B12E8A">
              <w:trPr>
                <w:ins w:id="108" w:author="Rajkumar Sivasubramanian" w:date="2019-05-16T10:54:00Z"/>
              </w:trPr>
              <w:tc>
                <w:tcPr>
                  <w:tcW w:w="2623" w:type="dxa"/>
                </w:tcPr>
                <w:p w:rsidR="00CB7635" w:rsidRDefault="00CB7635" w:rsidP="00B12E8A">
                  <w:pPr>
                    <w:rPr>
                      <w:ins w:id="109" w:author="Rajkumar Sivasubramanian" w:date="2019-05-16T10:54:00Z"/>
                    </w:rPr>
                  </w:pPr>
                  <w:ins w:id="110" w:author="Rajkumar Sivasubramanian" w:date="2019-05-16T10:54:00Z">
                    <w:r>
                      <w:t>20000</w:t>
                    </w:r>
                  </w:ins>
                </w:p>
              </w:tc>
              <w:tc>
                <w:tcPr>
                  <w:tcW w:w="2623" w:type="dxa"/>
                </w:tcPr>
                <w:p w:rsidR="00CB7635" w:rsidRDefault="00CB7635" w:rsidP="00B12E8A">
                  <w:pPr>
                    <w:rPr>
                      <w:ins w:id="111" w:author="Rajkumar Sivasubramanian" w:date="2019-05-16T10:54:00Z"/>
                    </w:rPr>
                  </w:pPr>
                  <w:ins w:id="112" w:author="Rajkumar Sivasubramanian" w:date="2019-05-16T10:54:00Z">
                    <w:r>
                      <w:t>10000</w:t>
                    </w:r>
                  </w:ins>
                </w:p>
              </w:tc>
              <w:tc>
                <w:tcPr>
                  <w:tcW w:w="2623" w:type="dxa"/>
                </w:tcPr>
                <w:p w:rsidR="00CB7635" w:rsidRDefault="00CB7635" w:rsidP="00B12E8A">
                  <w:pPr>
                    <w:rPr>
                      <w:ins w:id="113" w:author="Rajkumar Sivasubramanian" w:date="2019-05-16T10:54:00Z"/>
                    </w:rPr>
                  </w:pPr>
                  <w:ins w:id="114" w:author="Rajkumar Sivasubramanian" w:date="2019-05-16T10:54:00Z">
                    <w:r>
                      <w:t>15%</w:t>
                    </w:r>
                  </w:ins>
                </w:p>
              </w:tc>
            </w:tr>
          </w:tbl>
          <w:p w:rsidR="00CB7635" w:rsidRDefault="00CB7635" w:rsidP="00B12E8A">
            <w:pPr>
              <w:rPr>
                <w:ins w:id="115" w:author="Rajkumar Sivasubramanian" w:date="2019-05-16T10:54:00Z"/>
              </w:rPr>
            </w:pPr>
          </w:p>
          <w:tbl>
            <w:tblPr>
              <w:tblStyle w:val="TableGrid"/>
              <w:tblW w:w="0" w:type="auto"/>
              <w:tblLook w:val="04A0" w:firstRow="1" w:lastRow="0" w:firstColumn="1" w:lastColumn="0" w:noHBand="0" w:noVBand="1"/>
            </w:tblPr>
            <w:tblGrid>
              <w:gridCol w:w="2176"/>
              <w:gridCol w:w="2284"/>
              <w:gridCol w:w="2219"/>
            </w:tblGrid>
            <w:tr w:rsidR="00CB7635" w:rsidTr="00B12E8A">
              <w:trPr>
                <w:ins w:id="116" w:author="Rajkumar Sivasubramanian" w:date="2019-05-16T10:54:00Z"/>
              </w:trPr>
              <w:tc>
                <w:tcPr>
                  <w:tcW w:w="7869" w:type="dxa"/>
                  <w:gridSpan w:val="3"/>
                </w:tcPr>
                <w:p w:rsidR="00CB7635" w:rsidRDefault="00CB7635" w:rsidP="00B12E8A">
                  <w:pPr>
                    <w:rPr>
                      <w:ins w:id="117" w:author="Rajkumar Sivasubramanian" w:date="2019-05-16T10:54:00Z"/>
                    </w:rPr>
                  </w:pPr>
                  <w:ins w:id="118" w:author="Rajkumar Sivasubramanian" w:date="2019-05-16T10:54:00Z">
                    <w:r>
                      <w:t>Faculty Apps</w:t>
                    </w:r>
                  </w:ins>
                </w:p>
              </w:tc>
            </w:tr>
            <w:tr w:rsidR="00CB7635" w:rsidTr="00B12E8A">
              <w:trPr>
                <w:ins w:id="119" w:author="Rajkumar Sivasubramanian" w:date="2019-05-16T10:54:00Z"/>
              </w:trPr>
              <w:tc>
                <w:tcPr>
                  <w:tcW w:w="2623" w:type="dxa"/>
                </w:tcPr>
                <w:p w:rsidR="00CB7635" w:rsidRDefault="00CB7635" w:rsidP="00B12E8A">
                  <w:pPr>
                    <w:rPr>
                      <w:ins w:id="120" w:author="Rajkumar Sivasubramanian" w:date="2019-05-16T10:54:00Z"/>
                    </w:rPr>
                  </w:pPr>
                  <w:ins w:id="121" w:author="Rajkumar Sivasubramanian" w:date="2019-05-16T10:54:00Z">
                    <w:r>
                      <w:t>Total users</w:t>
                    </w:r>
                  </w:ins>
                </w:p>
              </w:tc>
              <w:tc>
                <w:tcPr>
                  <w:tcW w:w="2623" w:type="dxa"/>
                </w:tcPr>
                <w:p w:rsidR="00CB7635" w:rsidRDefault="00CB7635" w:rsidP="00B12E8A">
                  <w:pPr>
                    <w:rPr>
                      <w:ins w:id="122" w:author="Rajkumar Sivasubramanian" w:date="2019-05-16T10:54:00Z"/>
                    </w:rPr>
                  </w:pPr>
                  <w:ins w:id="123" w:author="Rajkumar Sivasubramanian" w:date="2019-05-16T10:54:00Z">
                    <w:r>
                      <w:t>Concurrent Users</w:t>
                    </w:r>
                  </w:ins>
                </w:p>
              </w:tc>
              <w:tc>
                <w:tcPr>
                  <w:tcW w:w="2623" w:type="dxa"/>
                </w:tcPr>
                <w:p w:rsidR="00CB7635" w:rsidRDefault="00CB7635" w:rsidP="00B12E8A">
                  <w:pPr>
                    <w:rPr>
                      <w:ins w:id="124" w:author="Rajkumar Sivasubramanian" w:date="2019-05-16T10:54:00Z"/>
                    </w:rPr>
                  </w:pPr>
                  <w:ins w:id="125" w:author="Rajkumar Sivasubramanian" w:date="2019-05-16T10:54:00Z">
                    <w:r>
                      <w:t>Y0Y Growth %</w:t>
                    </w:r>
                  </w:ins>
                </w:p>
              </w:tc>
            </w:tr>
            <w:tr w:rsidR="00CB7635" w:rsidTr="00B12E8A">
              <w:trPr>
                <w:ins w:id="126" w:author="Rajkumar Sivasubramanian" w:date="2019-05-16T10:54:00Z"/>
              </w:trPr>
              <w:tc>
                <w:tcPr>
                  <w:tcW w:w="2623" w:type="dxa"/>
                </w:tcPr>
                <w:p w:rsidR="00CB7635" w:rsidRDefault="00CB7635" w:rsidP="00B12E8A">
                  <w:pPr>
                    <w:rPr>
                      <w:ins w:id="127" w:author="Rajkumar Sivasubramanian" w:date="2019-05-16T10:54:00Z"/>
                    </w:rPr>
                  </w:pPr>
                  <w:ins w:id="128" w:author="Rajkumar Sivasubramanian" w:date="2019-05-16T10:54:00Z">
                    <w:r>
                      <w:t>100</w:t>
                    </w:r>
                  </w:ins>
                </w:p>
              </w:tc>
              <w:tc>
                <w:tcPr>
                  <w:tcW w:w="2623" w:type="dxa"/>
                </w:tcPr>
                <w:p w:rsidR="00CB7635" w:rsidRDefault="00CB7635" w:rsidP="00B12E8A">
                  <w:pPr>
                    <w:rPr>
                      <w:ins w:id="129" w:author="Rajkumar Sivasubramanian" w:date="2019-05-16T10:54:00Z"/>
                    </w:rPr>
                  </w:pPr>
                  <w:ins w:id="130" w:author="Rajkumar Sivasubramanian" w:date="2019-05-16T10:54:00Z">
                    <w:r>
                      <w:t>25</w:t>
                    </w:r>
                  </w:ins>
                </w:p>
              </w:tc>
              <w:tc>
                <w:tcPr>
                  <w:tcW w:w="2623" w:type="dxa"/>
                </w:tcPr>
                <w:p w:rsidR="00CB7635" w:rsidRDefault="00CB7635" w:rsidP="00B12E8A">
                  <w:pPr>
                    <w:rPr>
                      <w:ins w:id="131" w:author="Rajkumar Sivasubramanian" w:date="2019-05-16T10:54:00Z"/>
                    </w:rPr>
                  </w:pPr>
                  <w:ins w:id="132" w:author="Rajkumar Sivasubramanian" w:date="2019-05-16T10:54:00Z">
                    <w:r>
                      <w:t>20%</w:t>
                    </w:r>
                  </w:ins>
                </w:p>
              </w:tc>
            </w:tr>
          </w:tbl>
          <w:p w:rsidR="00CB7635" w:rsidRDefault="00CB7635" w:rsidP="00B12E8A">
            <w:pPr>
              <w:pStyle w:val="NormalIndent"/>
              <w:ind w:left="0"/>
              <w:jc w:val="both"/>
              <w:rPr>
                <w:ins w:id="133" w:author="Rajkumar Sivasubramanian" w:date="2019-05-16T10:54:00Z"/>
                <w:bCs/>
                <w:color w:val="0000FF"/>
                <w:sz w:val="28"/>
                <w:szCs w:val="28"/>
              </w:rPr>
            </w:pPr>
          </w:p>
        </w:tc>
      </w:tr>
      <w:tr w:rsidR="00CB7635" w:rsidTr="00B12E8A">
        <w:trPr>
          <w:ins w:id="134" w:author="Rajkumar Sivasubramanian" w:date="2019-05-16T10:54:00Z"/>
        </w:trPr>
        <w:tc>
          <w:tcPr>
            <w:tcW w:w="1951" w:type="dxa"/>
          </w:tcPr>
          <w:p w:rsidR="00CB7635" w:rsidRDefault="00CB7635" w:rsidP="00B12E8A">
            <w:pPr>
              <w:pStyle w:val="NormalIndent"/>
              <w:ind w:left="0"/>
              <w:jc w:val="both"/>
              <w:rPr>
                <w:ins w:id="135" w:author="Rajkumar Sivasubramanian" w:date="2019-05-16T10:54:00Z"/>
              </w:rPr>
            </w:pPr>
            <w:ins w:id="136" w:author="Rajkumar Sivasubramanian" w:date="2019-05-16T10:54:00Z">
              <w:r>
                <w:t>Performance</w:t>
              </w:r>
            </w:ins>
          </w:p>
        </w:tc>
        <w:tc>
          <w:tcPr>
            <w:tcW w:w="6905" w:type="dxa"/>
          </w:tcPr>
          <w:p w:rsidR="00CB7635" w:rsidRDefault="00CB7635" w:rsidP="00B12E8A">
            <w:pPr>
              <w:rPr>
                <w:ins w:id="137" w:author="Rajkumar Sivasubramanian" w:date="2019-05-16T10:54:00Z"/>
              </w:rPr>
            </w:pPr>
            <w:ins w:id="138" w:author="Rajkumar Sivasubramanian" w:date="2019-05-16T10:54:00Z">
              <w:r>
                <w:t>Peak Load Performance (during Festival days, National holidays etc)</w:t>
              </w:r>
            </w:ins>
          </w:p>
          <w:p w:rsidR="00CB7635" w:rsidRDefault="00CB7635" w:rsidP="00B12E8A">
            <w:pPr>
              <w:rPr>
                <w:ins w:id="139" w:author="Rajkumar Sivasubramanian" w:date="2019-05-16T10:54:00Z"/>
              </w:rPr>
            </w:pPr>
            <w:ins w:id="140" w:author="Rajkumar Sivasubramanian" w:date="2019-05-16T10:54:00Z">
              <w:r>
                <w:t>eCommerce -&lt; 3 Sec</w:t>
              </w:r>
            </w:ins>
          </w:p>
          <w:p w:rsidR="00CB7635" w:rsidRDefault="00CB7635" w:rsidP="00B12E8A">
            <w:pPr>
              <w:rPr>
                <w:ins w:id="141" w:author="Rajkumar Sivasubramanian" w:date="2019-05-16T10:54:00Z"/>
              </w:rPr>
            </w:pPr>
            <w:ins w:id="142" w:author="Rajkumar Sivasubramanian" w:date="2019-05-16T10:54:00Z">
              <w:r>
                <w:t>Admin application &lt; 2 Sec</w:t>
              </w:r>
            </w:ins>
          </w:p>
          <w:p w:rsidR="00CB7635" w:rsidRDefault="00CB7635" w:rsidP="00B12E8A">
            <w:pPr>
              <w:rPr>
                <w:ins w:id="143" w:author="Rajkumar Sivasubramanian" w:date="2019-05-16T10:54:00Z"/>
              </w:rPr>
            </w:pPr>
          </w:p>
          <w:p w:rsidR="00CB7635" w:rsidRDefault="00CB7635" w:rsidP="00B12E8A">
            <w:pPr>
              <w:rPr>
                <w:ins w:id="144" w:author="Rajkumar Sivasubramanian" w:date="2019-05-16T10:54:00Z"/>
              </w:rPr>
            </w:pPr>
          </w:p>
          <w:p w:rsidR="00CB7635" w:rsidRDefault="00CB7635" w:rsidP="00B12E8A">
            <w:pPr>
              <w:rPr>
                <w:ins w:id="145" w:author="Rajkumar Sivasubramanian" w:date="2019-05-16T10:54:00Z"/>
              </w:rPr>
            </w:pPr>
            <w:proofErr w:type="gramStart"/>
            <w:ins w:id="146" w:author="Rajkumar Sivasubramanian" w:date="2019-05-16T10:54:00Z">
              <w:r>
                <w:t>Non Peak</w:t>
              </w:r>
              <w:proofErr w:type="gramEnd"/>
              <w:r>
                <w:t xml:space="preserve"> Load Performance</w:t>
              </w:r>
            </w:ins>
          </w:p>
          <w:p w:rsidR="00CB7635" w:rsidRDefault="00CB7635" w:rsidP="00B12E8A">
            <w:pPr>
              <w:rPr>
                <w:ins w:id="147" w:author="Rajkumar Sivasubramanian" w:date="2019-05-16T10:54:00Z"/>
              </w:rPr>
            </w:pPr>
            <w:ins w:id="148" w:author="Rajkumar Sivasubramanian" w:date="2019-05-16T10:54:00Z">
              <w:r>
                <w:t>eCommerce &lt; 2 Sec</w:t>
              </w:r>
            </w:ins>
          </w:p>
          <w:p w:rsidR="00CB7635" w:rsidRDefault="00CB7635" w:rsidP="00B12E8A">
            <w:pPr>
              <w:rPr>
                <w:ins w:id="149" w:author="Rajkumar Sivasubramanian" w:date="2019-05-16T10:54:00Z"/>
              </w:rPr>
            </w:pPr>
            <w:ins w:id="150" w:author="Rajkumar Sivasubramanian" w:date="2019-05-16T10:54:00Z">
              <w:r>
                <w:t>Admin Application &lt; 2 Sec</w:t>
              </w:r>
            </w:ins>
          </w:p>
        </w:tc>
      </w:tr>
      <w:tr w:rsidR="00CB7635" w:rsidTr="00B12E8A">
        <w:trPr>
          <w:ins w:id="151" w:author="Rajkumar Sivasubramanian" w:date="2019-05-16T10:54:00Z"/>
        </w:trPr>
        <w:tc>
          <w:tcPr>
            <w:tcW w:w="1951" w:type="dxa"/>
          </w:tcPr>
          <w:p w:rsidR="00CB7635" w:rsidRDefault="00CB7635" w:rsidP="00B12E8A">
            <w:pPr>
              <w:pStyle w:val="NormalIndent"/>
              <w:ind w:left="0"/>
              <w:jc w:val="both"/>
              <w:rPr>
                <w:ins w:id="152" w:author="Rajkumar Sivasubramanian" w:date="2019-05-16T10:54:00Z"/>
              </w:rPr>
            </w:pPr>
            <w:ins w:id="153" w:author="Rajkumar Sivasubramanian" w:date="2019-05-16T10:54:00Z">
              <w:r>
                <w:t>Availability</w:t>
              </w:r>
            </w:ins>
          </w:p>
        </w:tc>
        <w:tc>
          <w:tcPr>
            <w:tcW w:w="6905" w:type="dxa"/>
          </w:tcPr>
          <w:p w:rsidR="00CB7635" w:rsidRDefault="00CB7635" w:rsidP="00B12E8A">
            <w:pPr>
              <w:rPr>
                <w:ins w:id="154" w:author="Rajkumar Sivasubramanian" w:date="2019-05-16T10:54:00Z"/>
              </w:rPr>
            </w:pPr>
            <w:ins w:id="155" w:author="Rajkumar Sivasubramanian" w:date="2019-05-16T10:54:00Z">
              <w:r>
                <w:t>eCommerce – 100% Availability</w:t>
              </w:r>
            </w:ins>
          </w:p>
          <w:p w:rsidR="00CB7635" w:rsidRDefault="00CB7635" w:rsidP="00B12E8A">
            <w:pPr>
              <w:rPr>
                <w:ins w:id="156" w:author="Rajkumar Sivasubramanian" w:date="2019-05-16T10:54:00Z"/>
              </w:rPr>
            </w:pPr>
          </w:p>
          <w:p w:rsidR="00CB7635" w:rsidRDefault="00CB7635" w:rsidP="00B12E8A">
            <w:pPr>
              <w:rPr>
                <w:ins w:id="157" w:author="Rajkumar Sivasubramanian" w:date="2019-05-16T10:54:00Z"/>
              </w:rPr>
            </w:pPr>
            <w:ins w:id="158" w:author="Rajkumar Sivasubramanian" w:date="2019-05-16T10:54:00Z">
              <w:r>
                <w:t>Admin Application – 99% Availability</w:t>
              </w:r>
            </w:ins>
          </w:p>
        </w:tc>
      </w:tr>
      <w:tr w:rsidR="00CB7635" w:rsidTr="00B12E8A">
        <w:trPr>
          <w:ins w:id="159" w:author="Rajkumar Sivasubramanian" w:date="2019-05-16T10:54:00Z"/>
        </w:trPr>
        <w:tc>
          <w:tcPr>
            <w:tcW w:w="1951" w:type="dxa"/>
          </w:tcPr>
          <w:p w:rsidR="00CB7635" w:rsidRDefault="00CB7635" w:rsidP="00B12E8A">
            <w:pPr>
              <w:pStyle w:val="NormalIndent"/>
              <w:ind w:left="0"/>
              <w:jc w:val="both"/>
              <w:rPr>
                <w:ins w:id="160" w:author="Rajkumar Sivasubramanian" w:date="2019-05-16T10:54:00Z"/>
              </w:rPr>
            </w:pPr>
            <w:ins w:id="161" w:author="Rajkumar Sivasubramanian" w:date="2019-05-16T10:54:00Z">
              <w:r>
                <w:t>Standard Features</w:t>
              </w:r>
            </w:ins>
          </w:p>
        </w:tc>
        <w:tc>
          <w:tcPr>
            <w:tcW w:w="6905" w:type="dxa"/>
          </w:tcPr>
          <w:p w:rsidR="00CB7635" w:rsidRDefault="00CB7635" w:rsidP="00CB7635">
            <w:pPr>
              <w:pStyle w:val="ListParagraph"/>
              <w:numPr>
                <w:ilvl w:val="0"/>
                <w:numId w:val="12"/>
              </w:numPr>
              <w:rPr>
                <w:ins w:id="162" w:author="Rajkumar Sivasubramanian" w:date="2019-05-16T10:54:00Z"/>
              </w:rPr>
            </w:pPr>
            <w:ins w:id="163" w:author="Rajkumar Sivasubramanian" w:date="2019-05-16T10:54:00Z">
              <w:r>
                <w:t>Scalability</w:t>
              </w:r>
            </w:ins>
          </w:p>
          <w:p w:rsidR="00CB7635" w:rsidRDefault="00CB7635" w:rsidP="00CB7635">
            <w:pPr>
              <w:pStyle w:val="ListParagraph"/>
              <w:numPr>
                <w:ilvl w:val="0"/>
                <w:numId w:val="12"/>
              </w:numPr>
              <w:rPr>
                <w:ins w:id="164" w:author="Rajkumar Sivasubramanian" w:date="2019-05-16T10:54:00Z"/>
              </w:rPr>
            </w:pPr>
            <w:ins w:id="165" w:author="Rajkumar Sivasubramanian" w:date="2019-05-16T10:54:00Z">
              <w:r>
                <w:t>Maintainability</w:t>
              </w:r>
            </w:ins>
          </w:p>
          <w:p w:rsidR="00CB7635" w:rsidRDefault="00CB7635" w:rsidP="00CB7635">
            <w:pPr>
              <w:pStyle w:val="ListParagraph"/>
              <w:numPr>
                <w:ilvl w:val="0"/>
                <w:numId w:val="12"/>
              </w:numPr>
              <w:rPr>
                <w:ins w:id="166" w:author="Rajkumar Sivasubramanian" w:date="2019-05-16T10:54:00Z"/>
              </w:rPr>
            </w:pPr>
            <w:ins w:id="167" w:author="Rajkumar Sivasubramanian" w:date="2019-05-16T10:54:00Z">
              <w:r>
                <w:t>Usability</w:t>
              </w:r>
            </w:ins>
          </w:p>
          <w:p w:rsidR="00CB7635" w:rsidRDefault="00CB7635" w:rsidP="00CB7635">
            <w:pPr>
              <w:pStyle w:val="ListParagraph"/>
              <w:numPr>
                <w:ilvl w:val="0"/>
                <w:numId w:val="12"/>
              </w:numPr>
              <w:rPr>
                <w:ins w:id="168" w:author="Rajkumar Sivasubramanian" w:date="2019-05-16T10:54:00Z"/>
              </w:rPr>
            </w:pPr>
            <w:ins w:id="169" w:author="Rajkumar Sivasubramanian" w:date="2019-05-16T10:54:00Z">
              <w:r>
                <w:t>Availability</w:t>
              </w:r>
            </w:ins>
          </w:p>
          <w:p w:rsidR="00CB7635" w:rsidRDefault="00CB7635" w:rsidP="00CB7635">
            <w:pPr>
              <w:numPr>
                <w:ilvl w:val="0"/>
                <w:numId w:val="12"/>
              </w:numPr>
              <w:rPr>
                <w:ins w:id="170" w:author="Rajkumar Sivasubramanian" w:date="2019-05-16T10:54:00Z"/>
              </w:rPr>
            </w:pPr>
            <w:ins w:id="171" w:author="Rajkumar Sivasubramanian" w:date="2019-05-16T10:54:00Z">
              <w:r>
                <w:t>Failover</w:t>
              </w:r>
            </w:ins>
          </w:p>
        </w:tc>
      </w:tr>
      <w:tr w:rsidR="00CB7635" w:rsidTr="00B12E8A">
        <w:trPr>
          <w:ins w:id="172" w:author="Rajkumar Sivasubramanian" w:date="2019-05-16T10:54:00Z"/>
        </w:trPr>
        <w:tc>
          <w:tcPr>
            <w:tcW w:w="1951" w:type="dxa"/>
          </w:tcPr>
          <w:p w:rsidR="00CB7635" w:rsidRDefault="00CB7635" w:rsidP="00B12E8A">
            <w:pPr>
              <w:pStyle w:val="NormalIndent"/>
              <w:ind w:left="0"/>
              <w:jc w:val="both"/>
              <w:rPr>
                <w:ins w:id="173" w:author="Rajkumar Sivasubramanian" w:date="2019-05-16T10:54:00Z"/>
              </w:rPr>
            </w:pPr>
            <w:ins w:id="174" w:author="Rajkumar Sivasubramanian" w:date="2019-05-16T10:54:00Z">
              <w:r>
                <w:t>Logging &amp; Auditing</w:t>
              </w:r>
            </w:ins>
          </w:p>
        </w:tc>
        <w:tc>
          <w:tcPr>
            <w:tcW w:w="6905" w:type="dxa"/>
          </w:tcPr>
          <w:p w:rsidR="00CB7635" w:rsidRDefault="00CB7635" w:rsidP="00CB7635">
            <w:pPr>
              <w:pStyle w:val="ListParagraph"/>
              <w:numPr>
                <w:ilvl w:val="0"/>
                <w:numId w:val="12"/>
              </w:numPr>
              <w:rPr>
                <w:ins w:id="175" w:author="Rajkumar Sivasubramanian" w:date="2019-05-16T10:54:00Z"/>
              </w:rPr>
            </w:pPr>
            <w:ins w:id="176" w:author="Rajkumar Sivasubramanian" w:date="2019-05-16T10:54:00Z">
              <w:r>
                <w:t>System should support logging(app/web/</w:t>
              </w:r>
              <w:proofErr w:type="spellStart"/>
              <w:r>
                <w:t>db</w:t>
              </w:r>
              <w:proofErr w:type="spellEnd"/>
              <w:r>
                <w:t>) &amp; auditing at all levels</w:t>
              </w:r>
            </w:ins>
          </w:p>
        </w:tc>
      </w:tr>
      <w:tr w:rsidR="00CB7635" w:rsidTr="00B12E8A">
        <w:trPr>
          <w:ins w:id="177" w:author="Rajkumar Sivasubramanian" w:date="2019-05-16T10:54:00Z"/>
        </w:trPr>
        <w:tc>
          <w:tcPr>
            <w:tcW w:w="1951" w:type="dxa"/>
          </w:tcPr>
          <w:p w:rsidR="00CB7635" w:rsidRDefault="00CB7635" w:rsidP="00B12E8A">
            <w:pPr>
              <w:pStyle w:val="NormalIndent"/>
              <w:ind w:left="0"/>
              <w:jc w:val="both"/>
              <w:rPr>
                <w:ins w:id="178" w:author="Rajkumar Sivasubramanian" w:date="2019-05-16T10:54:00Z"/>
              </w:rPr>
            </w:pPr>
            <w:ins w:id="179" w:author="Rajkumar Sivasubramanian" w:date="2019-05-16T10:54:00Z">
              <w:r>
                <w:t>Monitoring</w:t>
              </w:r>
            </w:ins>
          </w:p>
        </w:tc>
        <w:tc>
          <w:tcPr>
            <w:tcW w:w="6905" w:type="dxa"/>
          </w:tcPr>
          <w:p w:rsidR="00CB7635" w:rsidRDefault="00CB7635" w:rsidP="00CB7635">
            <w:pPr>
              <w:pStyle w:val="ListParagraph"/>
              <w:numPr>
                <w:ilvl w:val="0"/>
                <w:numId w:val="12"/>
              </w:numPr>
              <w:rPr>
                <w:ins w:id="180" w:author="Rajkumar Sivasubramanian" w:date="2019-05-16T10:54:00Z"/>
              </w:rPr>
            </w:pPr>
            <w:ins w:id="181" w:author="Rajkumar Sivasubramanian" w:date="2019-05-16T10:54:00Z">
              <w:r>
                <w:t>Should be able get monitored via as-is enterprise monitoring tools</w:t>
              </w:r>
            </w:ins>
          </w:p>
        </w:tc>
      </w:tr>
      <w:tr w:rsidR="00CB7635" w:rsidTr="00B12E8A">
        <w:trPr>
          <w:ins w:id="182" w:author="Rajkumar Sivasubramanian" w:date="2019-05-16T10:54:00Z"/>
        </w:trPr>
        <w:tc>
          <w:tcPr>
            <w:tcW w:w="1951" w:type="dxa"/>
          </w:tcPr>
          <w:p w:rsidR="00CB7635" w:rsidRDefault="00CB7635" w:rsidP="00B12E8A">
            <w:pPr>
              <w:pStyle w:val="NormalIndent"/>
              <w:ind w:left="0"/>
              <w:jc w:val="both"/>
              <w:rPr>
                <w:ins w:id="183" w:author="Rajkumar Sivasubramanian" w:date="2019-05-16T10:54:00Z"/>
              </w:rPr>
            </w:pPr>
            <w:ins w:id="184" w:author="Rajkumar Sivasubramanian" w:date="2019-05-16T10:54:00Z">
              <w:r>
                <w:t>Cloud</w:t>
              </w:r>
            </w:ins>
          </w:p>
        </w:tc>
        <w:tc>
          <w:tcPr>
            <w:tcW w:w="6905" w:type="dxa"/>
          </w:tcPr>
          <w:p w:rsidR="00CB7635" w:rsidRDefault="00CB7635" w:rsidP="00CB7635">
            <w:pPr>
              <w:pStyle w:val="ListParagraph"/>
              <w:numPr>
                <w:ilvl w:val="0"/>
                <w:numId w:val="12"/>
              </w:numPr>
              <w:rPr>
                <w:ins w:id="185" w:author="Rajkumar Sivasubramanian" w:date="2019-05-16T10:54:00Z"/>
              </w:rPr>
            </w:pPr>
            <w:ins w:id="186" w:author="Rajkumar Sivasubramanian" w:date="2019-05-16T10:54:00Z">
              <w:r>
                <w:t>The Solution should be made Cloud ready, and should have minimum impact when move away to Cloud in infrastructure</w:t>
              </w:r>
            </w:ins>
          </w:p>
        </w:tc>
      </w:tr>
      <w:tr w:rsidR="00CB7635" w:rsidTr="00B12E8A">
        <w:trPr>
          <w:ins w:id="187" w:author="Rajkumar Sivasubramanian" w:date="2019-05-16T10:54:00Z"/>
        </w:trPr>
        <w:tc>
          <w:tcPr>
            <w:tcW w:w="1951" w:type="dxa"/>
          </w:tcPr>
          <w:p w:rsidR="00CB7635" w:rsidRDefault="00CB7635" w:rsidP="00B12E8A">
            <w:pPr>
              <w:pStyle w:val="NormalIndent"/>
              <w:ind w:left="0"/>
              <w:jc w:val="both"/>
              <w:rPr>
                <w:ins w:id="188" w:author="Rajkumar Sivasubramanian" w:date="2019-05-16T10:54:00Z"/>
              </w:rPr>
            </w:pPr>
            <w:ins w:id="189" w:author="Rajkumar Sivasubramanian" w:date="2019-05-16T10:54:00Z">
              <w:r>
                <w:t>Browser Compatible</w:t>
              </w:r>
            </w:ins>
          </w:p>
        </w:tc>
        <w:tc>
          <w:tcPr>
            <w:tcW w:w="6905" w:type="dxa"/>
          </w:tcPr>
          <w:p w:rsidR="00CB7635" w:rsidRDefault="00CB7635" w:rsidP="00CB7635">
            <w:pPr>
              <w:numPr>
                <w:ilvl w:val="0"/>
                <w:numId w:val="12"/>
              </w:numPr>
              <w:rPr>
                <w:ins w:id="190" w:author="Rajkumar Sivasubramanian" w:date="2019-05-16T10:54:00Z"/>
              </w:rPr>
            </w:pPr>
            <w:ins w:id="191" w:author="Rajkumar Sivasubramanian" w:date="2019-05-16T10:54:00Z">
              <w:r>
                <w:t>IE Edge+</w:t>
              </w:r>
            </w:ins>
          </w:p>
          <w:p w:rsidR="00CB7635" w:rsidRDefault="00CB7635" w:rsidP="00CB7635">
            <w:pPr>
              <w:numPr>
                <w:ilvl w:val="0"/>
                <w:numId w:val="12"/>
              </w:numPr>
              <w:rPr>
                <w:ins w:id="192" w:author="Rajkumar Sivasubramanian" w:date="2019-05-16T10:54:00Z"/>
              </w:rPr>
            </w:pPr>
            <w:ins w:id="193" w:author="Rajkumar Sivasubramanian" w:date="2019-05-16T10:54:00Z">
              <w:r>
                <w:t xml:space="preserve">Mozilla </w:t>
              </w:r>
              <w:proofErr w:type="spellStart"/>
              <w:r>
                <w:t>FireFox</w:t>
              </w:r>
              <w:proofErr w:type="spellEnd"/>
              <w:r>
                <w:t xml:space="preserve"> Latest – 15</w:t>
              </w:r>
            </w:ins>
          </w:p>
          <w:p w:rsidR="00CB7635" w:rsidRDefault="00CB7635" w:rsidP="00CB7635">
            <w:pPr>
              <w:pStyle w:val="ListParagraph"/>
              <w:numPr>
                <w:ilvl w:val="0"/>
                <w:numId w:val="12"/>
              </w:numPr>
              <w:rPr>
                <w:ins w:id="194" w:author="Rajkumar Sivasubramanian" w:date="2019-05-16T10:54:00Z"/>
              </w:rPr>
            </w:pPr>
            <w:ins w:id="195" w:author="Rajkumar Sivasubramanian" w:date="2019-05-16T10:54:00Z">
              <w:r>
                <w:t>Google Chrome Latest – 20</w:t>
              </w:r>
            </w:ins>
          </w:p>
        </w:tc>
      </w:tr>
      <w:tr w:rsidR="00CB7635" w:rsidTr="00B12E8A">
        <w:trPr>
          <w:ins w:id="196" w:author="Rajkumar Sivasubramanian" w:date="2019-05-16T10:54:00Z"/>
        </w:trPr>
        <w:tc>
          <w:tcPr>
            <w:tcW w:w="1951" w:type="dxa"/>
          </w:tcPr>
          <w:p w:rsidR="00CB7635" w:rsidRDefault="00CB7635" w:rsidP="00B12E8A">
            <w:pPr>
              <w:pStyle w:val="NormalIndent"/>
              <w:ind w:left="0"/>
              <w:jc w:val="both"/>
              <w:rPr>
                <w:ins w:id="197" w:author="Rajkumar Sivasubramanian" w:date="2019-05-16T10:54:00Z"/>
              </w:rPr>
            </w:pPr>
            <w:ins w:id="198" w:author="Rajkumar Sivasubramanian" w:date="2019-05-16T10:54:00Z">
              <w:r>
                <w:t>External Cache</w:t>
              </w:r>
            </w:ins>
          </w:p>
        </w:tc>
        <w:tc>
          <w:tcPr>
            <w:tcW w:w="6905" w:type="dxa"/>
          </w:tcPr>
          <w:p w:rsidR="00CB7635" w:rsidRDefault="00CB7635" w:rsidP="00CB7635">
            <w:pPr>
              <w:numPr>
                <w:ilvl w:val="0"/>
                <w:numId w:val="12"/>
              </w:numPr>
              <w:rPr>
                <w:ins w:id="199" w:author="Rajkumar Sivasubramanian" w:date="2019-05-16T10:54:00Z"/>
              </w:rPr>
            </w:pPr>
            <w:ins w:id="200" w:author="Rajkumar Sivasubramanian" w:date="2019-05-16T10:54:00Z">
              <w:r>
                <w:t>Apply and implement external cache for avoiding costly repeatable IO Calls</w:t>
              </w:r>
            </w:ins>
          </w:p>
        </w:tc>
      </w:tr>
    </w:tbl>
    <w:p w:rsidR="00CB7635" w:rsidRPr="00CB7635" w:rsidRDefault="00CB7635">
      <w:pPr>
        <w:rPr>
          <w:ins w:id="201" w:author="Rajkumar Sivasubramanian" w:date="2019-05-16T10:54:00Z"/>
          <w:rPrChange w:id="202" w:author="Rajkumar Sivasubramanian" w:date="2019-05-16T10:54:00Z">
            <w:rPr>
              <w:ins w:id="203" w:author="Rajkumar Sivasubramanian" w:date="2019-05-16T10:54:00Z"/>
            </w:rPr>
          </w:rPrChange>
        </w:rPr>
        <w:pPrChange w:id="204" w:author="Rajkumar Sivasubramanian" w:date="2019-05-16T10:54:00Z">
          <w:pPr>
            <w:pStyle w:val="Heading2"/>
          </w:pPr>
        </w:pPrChange>
      </w:pPr>
    </w:p>
    <w:p w:rsidR="00066649" w:rsidRPr="000C26E7" w:rsidRDefault="00066649" w:rsidP="00066649">
      <w:pPr>
        <w:pStyle w:val="Heading2"/>
      </w:pPr>
      <w:r w:rsidRPr="000C26E7">
        <w:t>Assumptions and Constraints</w:t>
      </w:r>
      <w:bookmarkEnd w:id="30"/>
      <w:bookmarkEnd w:id="31"/>
    </w:p>
    <w:p w:rsidR="00066649" w:rsidRPr="000C26E7" w:rsidRDefault="00066649" w:rsidP="00066649">
      <w:pPr>
        <w:jc w:val="both"/>
        <w:rPr>
          <w:szCs w:val="24"/>
        </w:rPr>
      </w:pPr>
    </w:p>
    <w:p w:rsidR="00066649" w:rsidRPr="00A8167F" w:rsidRDefault="00066649" w:rsidP="00066649">
      <w:pPr>
        <w:numPr>
          <w:ilvl w:val="0"/>
          <w:numId w:val="6"/>
        </w:numPr>
        <w:spacing w:after="0" w:line="360" w:lineRule="auto"/>
        <w:jc w:val="both"/>
        <w:rPr>
          <w:szCs w:val="24"/>
        </w:rPr>
      </w:pPr>
      <w:r w:rsidRPr="000C26E7">
        <w:rPr>
          <w:rFonts w:ascii="Times New Roman" w:hAnsi="Times New Roman" w:cs="Times New Roman"/>
          <w:szCs w:val="24"/>
        </w:rPr>
        <w:t xml:space="preserve">A </w:t>
      </w:r>
      <w:proofErr w:type="gramStart"/>
      <w:r w:rsidRPr="000C26E7">
        <w:rPr>
          <w:rFonts w:ascii="Times New Roman" w:hAnsi="Times New Roman" w:cs="Times New Roman"/>
          <w:szCs w:val="24"/>
        </w:rPr>
        <w:t>particular employee</w:t>
      </w:r>
      <w:proofErr w:type="gramEnd"/>
      <w:r w:rsidRPr="000C26E7">
        <w:rPr>
          <w:rFonts w:ascii="Times New Roman" w:hAnsi="Times New Roman" w:cs="Times New Roman"/>
          <w:szCs w:val="24"/>
        </w:rPr>
        <w:t xml:space="preserve"> can only register once.</w:t>
      </w:r>
    </w:p>
    <w:p w:rsidR="00066649" w:rsidRPr="000C26E7" w:rsidRDefault="00066649" w:rsidP="00066649">
      <w:pPr>
        <w:numPr>
          <w:ilvl w:val="0"/>
          <w:numId w:val="6"/>
        </w:numPr>
        <w:spacing w:after="0" w:line="360" w:lineRule="auto"/>
        <w:jc w:val="both"/>
        <w:rPr>
          <w:szCs w:val="24"/>
        </w:rPr>
      </w:pPr>
      <w:r>
        <w:rPr>
          <w:rFonts w:ascii="Times New Roman" w:hAnsi="Times New Roman" w:cs="Times New Roman"/>
          <w:szCs w:val="24"/>
        </w:rPr>
        <w:t xml:space="preserve">A </w:t>
      </w:r>
      <w:proofErr w:type="gramStart"/>
      <w:r>
        <w:rPr>
          <w:rFonts w:ascii="Times New Roman" w:hAnsi="Times New Roman" w:cs="Times New Roman"/>
          <w:szCs w:val="24"/>
        </w:rPr>
        <w:t>particular employee</w:t>
      </w:r>
      <w:proofErr w:type="gramEnd"/>
      <w:r>
        <w:rPr>
          <w:rFonts w:ascii="Times New Roman" w:hAnsi="Times New Roman" w:cs="Times New Roman"/>
          <w:szCs w:val="24"/>
        </w:rPr>
        <w:t xml:space="preserve"> can have only one carpool.</w:t>
      </w:r>
    </w:p>
    <w:p w:rsidR="00112717" w:rsidRDefault="00112717"/>
    <w:p w:rsidR="004E59F5" w:rsidDel="000739B9" w:rsidRDefault="004E59F5">
      <w:pPr>
        <w:rPr>
          <w:del w:id="205" w:author="Rajkumar Sivasubramanian" w:date="2019-05-16T10:56:00Z"/>
        </w:rPr>
      </w:pPr>
    </w:p>
    <w:p w:rsidR="004E59F5" w:rsidDel="000739B9" w:rsidRDefault="004E59F5">
      <w:pPr>
        <w:rPr>
          <w:del w:id="206" w:author="Rajkumar Sivasubramanian" w:date="2019-05-16T10:56:00Z"/>
        </w:rPr>
      </w:pPr>
    </w:p>
    <w:p w:rsidR="004E59F5" w:rsidDel="000739B9" w:rsidRDefault="004E59F5">
      <w:pPr>
        <w:rPr>
          <w:del w:id="207" w:author="Rajkumar Sivasubramanian" w:date="2019-05-16T10:56:00Z"/>
        </w:rPr>
      </w:pPr>
    </w:p>
    <w:p w:rsidR="004E59F5" w:rsidDel="000739B9" w:rsidRDefault="004E59F5">
      <w:pPr>
        <w:rPr>
          <w:del w:id="208" w:author="Rajkumar Sivasubramanian" w:date="2019-05-16T10:56:00Z"/>
        </w:rPr>
      </w:pPr>
    </w:p>
    <w:p w:rsidR="004E59F5" w:rsidDel="000739B9" w:rsidRDefault="004E59F5">
      <w:pPr>
        <w:rPr>
          <w:del w:id="209" w:author="Rajkumar Sivasubramanian" w:date="2019-05-16T10:56:00Z"/>
        </w:rPr>
      </w:pPr>
    </w:p>
    <w:p w:rsidR="004E59F5" w:rsidDel="000739B9" w:rsidRDefault="004E59F5">
      <w:pPr>
        <w:rPr>
          <w:del w:id="210" w:author="Rajkumar Sivasubramanian" w:date="2019-05-16T10:56:00Z"/>
        </w:rPr>
      </w:pPr>
    </w:p>
    <w:p w:rsidR="004E59F5" w:rsidDel="000739B9" w:rsidRDefault="004E59F5">
      <w:pPr>
        <w:rPr>
          <w:del w:id="211" w:author="Rajkumar Sivasubramanian" w:date="2019-05-16T10:56:00Z"/>
        </w:rPr>
      </w:pPr>
    </w:p>
    <w:p w:rsidR="004E59F5" w:rsidDel="000739B9" w:rsidRDefault="004E59F5">
      <w:pPr>
        <w:rPr>
          <w:del w:id="212" w:author="Rajkumar Sivasubramanian" w:date="2019-05-16T10:56:00Z"/>
        </w:rPr>
      </w:pPr>
    </w:p>
    <w:p w:rsidR="004E59F5" w:rsidDel="000739B9" w:rsidRDefault="004E59F5">
      <w:pPr>
        <w:rPr>
          <w:del w:id="213" w:author="Rajkumar Sivasubramanian" w:date="2019-05-16T10:56:00Z"/>
        </w:rPr>
      </w:pPr>
    </w:p>
    <w:p w:rsidR="004E59F5" w:rsidDel="000739B9" w:rsidRDefault="004E59F5">
      <w:pPr>
        <w:rPr>
          <w:del w:id="214" w:author="Rajkumar Sivasubramanian" w:date="2019-05-16T10:56:00Z"/>
        </w:rPr>
      </w:pPr>
    </w:p>
    <w:p w:rsidR="004E59F5" w:rsidDel="000739B9" w:rsidRDefault="004E59F5">
      <w:pPr>
        <w:rPr>
          <w:del w:id="215" w:author="Rajkumar Sivasubramanian" w:date="2019-05-16T10:56:00Z"/>
        </w:rPr>
      </w:pPr>
    </w:p>
    <w:p w:rsidR="004E59F5" w:rsidDel="000739B9" w:rsidRDefault="004E59F5">
      <w:pPr>
        <w:rPr>
          <w:del w:id="216" w:author="Rajkumar Sivasubramanian" w:date="2019-05-16T10:56:00Z"/>
        </w:rPr>
      </w:pPr>
    </w:p>
    <w:p w:rsidR="00066649" w:rsidRPr="00AF1271" w:rsidRDefault="00066649" w:rsidP="00AF1271">
      <w:pPr>
        <w:pStyle w:val="Heading2"/>
      </w:pPr>
      <w:bookmarkStart w:id="217" w:name="_GoBack"/>
      <w:bookmarkEnd w:id="217"/>
      <w:r w:rsidRPr="00AF1271">
        <w:rPr>
          <w:kern w:val="28"/>
        </w:rPr>
        <w:t xml:space="preserve"> </w:t>
      </w:r>
      <w:bookmarkStart w:id="218" w:name="_Toc292983726"/>
      <w:r w:rsidRPr="00AF1271">
        <w:rPr>
          <w:kern w:val="28"/>
        </w:rPr>
        <w:t xml:space="preserve">Sample </w:t>
      </w:r>
      <w:proofErr w:type="gramStart"/>
      <w:r w:rsidRPr="00AF1271">
        <w:rPr>
          <w:kern w:val="28"/>
        </w:rPr>
        <w:t>Screens :</w:t>
      </w:r>
      <w:proofErr w:type="gramEnd"/>
      <w:r w:rsidRPr="00AF1271">
        <w:rPr>
          <w:kern w:val="28"/>
        </w:rPr>
        <w:t xml:space="preserve"> -</w:t>
      </w:r>
      <w:bookmarkEnd w:id="218"/>
    </w:p>
    <w:p w:rsidR="00066649" w:rsidRPr="00066649" w:rsidRDefault="00066649">
      <w:pPr>
        <w:rPr>
          <w:b/>
        </w:rPr>
      </w:pPr>
    </w:p>
    <w:p w:rsidR="003F41BF" w:rsidRPr="002F06BD" w:rsidRDefault="0028238C" w:rsidP="00066649">
      <w:pPr>
        <w:pStyle w:val="Heading3"/>
      </w:pPr>
      <w:bookmarkStart w:id="219" w:name="_Toc292983727"/>
      <w:r w:rsidRPr="002F06BD">
        <w:t>HOME PAGE</w:t>
      </w:r>
      <w:bookmarkEnd w:id="219"/>
      <w:r w:rsidRPr="002F06BD">
        <w:t xml:space="preserve"> </w:t>
      </w:r>
    </w:p>
    <w:p w:rsidR="0028238C" w:rsidRDefault="004A498E">
      <w:r>
        <w:rPr>
          <w:noProof/>
        </w:rPr>
        <w:pict>
          <v:shapetype id="_x0000_t32" coordsize="21600,21600" o:spt="32" o:oned="t" path="m,l21600,21600e" filled="f">
            <v:path arrowok="t" fillok="f" o:connecttype="none"/>
            <o:lock v:ext="edit" shapetype="t"/>
          </v:shapetype>
          <v:shape id="_x0000_s1057" type="#_x0000_t32" style="position:absolute;margin-left:168pt;margin-top:141.05pt;width:.05pt;height:253.5pt;z-index:251661312" o:connectortype="straight">
            <v:stroke endarrow="block"/>
          </v:shape>
        </w:pict>
      </w:r>
      <w:r>
        <w:rPr>
          <w:noProof/>
        </w:rPr>
        <w:pict>
          <v:roundrect id="_x0000_s1058" style="position:absolute;margin-left:25.5pt;margin-top:159.05pt;width:1in;height:1in;z-index:251662336" arcsize="10923f">
            <v:textbox>
              <w:txbxContent>
                <w:p w:rsidR="00CC3F2C" w:rsidRDefault="00CC3F2C">
                  <w:r>
                    <w:t>Search PAGE</w:t>
                  </w:r>
                </w:p>
              </w:txbxContent>
            </v:textbox>
          </v:roundrect>
        </w:pict>
      </w:r>
      <w:r>
        <w:rPr>
          <w:noProof/>
        </w:rPr>
        <w:pict>
          <v:rect id="_x0000_s1054" style="position:absolute;margin-left:3pt;margin-top:20.3pt;width:465pt;height:370.5pt;z-index:251658240">
            <v:textbox style="mso-next-textbox:#_x0000_s1054">
              <w:txbxContent>
                <w:p w:rsidR="00CC3F2C" w:rsidRDefault="00CC3F2C"/>
                <w:p w:rsidR="00CC3F2C" w:rsidRDefault="00CC3F2C" w:rsidP="00CC3F2C">
                  <w:r>
                    <w:t xml:space="preserve">                                                                                 HEADER</w:t>
                  </w:r>
                </w:p>
                <w:p w:rsidR="00CC3F2C" w:rsidRDefault="00CC3F2C"/>
                <w:p w:rsidR="00732897" w:rsidRDefault="00732897" w:rsidP="00732897"/>
                <w:p w:rsidR="00732897" w:rsidRDefault="00732897" w:rsidP="00732897">
                  <w:pPr>
                    <w:ind w:left="2880" w:firstLine="720"/>
                  </w:pPr>
                  <w:r>
                    <w:t xml:space="preserve">TOP NAVIGATION </w:t>
                  </w:r>
                </w:p>
                <w:p w:rsidR="00CC3F2C" w:rsidRDefault="00CC3F2C"/>
                <w:p w:rsidR="00CC3F2C" w:rsidRDefault="00732897" w:rsidP="00732897">
                  <w:pPr>
                    <w:pStyle w:val="ListParagraph"/>
                    <w:numPr>
                      <w:ilvl w:val="0"/>
                      <w:numId w:val="4"/>
                    </w:numPr>
                  </w:pPr>
                  <w:r>
                    <w:t>Search By providing input</w:t>
                  </w:r>
                </w:p>
                <w:p w:rsidR="00732897" w:rsidRDefault="00732897" w:rsidP="00732897">
                  <w:pPr>
                    <w:pStyle w:val="ListParagraph"/>
                    <w:numPr>
                      <w:ilvl w:val="0"/>
                      <w:numId w:val="4"/>
                    </w:numPr>
                  </w:pPr>
                  <w:r>
                    <w:t>Contact User by login</w:t>
                  </w:r>
                </w:p>
                <w:p w:rsidR="00CC3F2C" w:rsidRDefault="00CC3F2C">
                  <w:r>
                    <w:t xml:space="preserve">                                                                                   </w:t>
                  </w:r>
                </w:p>
                <w:p w:rsidR="00CC3F2C" w:rsidRDefault="00732897">
                  <w:r>
                    <w:tab/>
                  </w:r>
                  <w:r>
                    <w:tab/>
                  </w:r>
                  <w:r>
                    <w:tab/>
                  </w:r>
                  <w:r>
                    <w:tab/>
                  </w:r>
                  <w:r>
                    <w:tab/>
                    <w:t>SOME DESCRIPTION – IMAGES ABOUT CARPOOLING</w:t>
                  </w:r>
                </w:p>
                <w:p w:rsidR="00CC3F2C" w:rsidRDefault="00CC3F2C"/>
                <w:p w:rsidR="00CC3F2C" w:rsidRDefault="00CC3F2C"/>
                <w:p w:rsidR="00CC3F2C" w:rsidRDefault="00CC3F2C" w:rsidP="00CC3F2C">
                  <w:pPr>
                    <w:spacing w:after="0" w:line="240" w:lineRule="atLeast"/>
                    <w:rPr>
                      <w:rFonts w:ascii="Trebuchet MS" w:eastAsia="Times New Roman" w:hAnsi="Trebuchet MS" w:cs="Times New Roman"/>
                      <w:color w:val="333333"/>
                      <w:sz w:val="18"/>
                      <w:szCs w:val="18"/>
                    </w:rPr>
                  </w:pPr>
                </w:p>
                <w:p w:rsidR="00CC3F2C" w:rsidRDefault="00CC3F2C" w:rsidP="00CC3F2C">
                  <w:pPr>
                    <w:pStyle w:val="ListParagraph"/>
                    <w:numPr>
                      <w:ilvl w:val="0"/>
                      <w:numId w:val="3"/>
                    </w:numPr>
                    <w:spacing w:after="0" w:line="240" w:lineRule="atLeast"/>
                    <w:rPr>
                      <w:rFonts w:ascii="Trebuchet MS" w:eastAsia="Times New Roman" w:hAnsi="Trebuchet MS" w:cs="Times New Roman"/>
                      <w:color w:val="333333"/>
                      <w:sz w:val="18"/>
                      <w:szCs w:val="18"/>
                    </w:rPr>
                  </w:pPr>
                  <w:r w:rsidRPr="00CC3F2C">
                    <w:rPr>
                      <w:rFonts w:ascii="Trebuchet MS" w:eastAsia="Times New Roman" w:hAnsi="Trebuchet MS" w:cs="Times New Roman"/>
                      <w:color w:val="333333"/>
                      <w:sz w:val="18"/>
                      <w:szCs w:val="18"/>
                    </w:rPr>
                    <w:t>Not a Member?</w:t>
                  </w:r>
                  <w:hyperlink r:id="rId11" w:history="1">
                    <w:r w:rsidRPr="00CC3F2C">
                      <w:rPr>
                        <w:rFonts w:ascii="Trebuchet MS" w:eastAsia="Times New Roman" w:hAnsi="Trebuchet MS" w:cs="Times New Roman"/>
                        <w:color w:val="66852D"/>
                        <w:sz w:val="18"/>
                        <w:u w:val="single"/>
                      </w:rPr>
                      <w:t> Join now</w:t>
                    </w:r>
                  </w:hyperlink>
                </w:p>
                <w:p w:rsidR="00CC3F2C" w:rsidRPr="00CC3F2C" w:rsidRDefault="00CC3F2C" w:rsidP="00CC3F2C">
                  <w:pPr>
                    <w:pStyle w:val="ListParagraph"/>
                    <w:numPr>
                      <w:ilvl w:val="0"/>
                      <w:numId w:val="3"/>
                    </w:numPr>
                    <w:spacing w:after="0" w:line="240" w:lineRule="atLeast"/>
                    <w:rPr>
                      <w:rFonts w:ascii="Trebuchet MS" w:eastAsia="Times New Roman" w:hAnsi="Trebuchet MS" w:cs="Times New Roman"/>
                      <w:color w:val="333333"/>
                      <w:sz w:val="18"/>
                      <w:szCs w:val="18"/>
                    </w:rPr>
                  </w:pPr>
                  <w:r>
                    <w:rPr>
                      <w:rStyle w:val="apple-style-span"/>
                      <w:rFonts w:ascii="Trebuchet MS" w:hAnsi="Trebuchet MS"/>
                      <w:color w:val="333333"/>
                      <w:sz w:val="18"/>
                      <w:szCs w:val="18"/>
                    </w:rPr>
                    <w:t xml:space="preserve">Forgot Password? </w:t>
                  </w:r>
                  <w:hyperlink r:id="rId12" w:history="1">
                    <w:r>
                      <w:rPr>
                        <w:rStyle w:val="Hyperlink"/>
                        <w:rFonts w:ascii="Trebuchet MS" w:hAnsi="Trebuchet MS"/>
                        <w:color w:val="66852D"/>
                        <w:sz w:val="18"/>
                        <w:szCs w:val="18"/>
                      </w:rPr>
                      <w:t>Get it</w:t>
                    </w:r>
                  </w:hyperlink>
                </w:p>
                <w:p w:rsidR="00CC3F2C" w:rsidRDefault="00CC3F2C"/>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r>
                    <w:t>2</w:t>
                  </w:r>
                </w:p>
                <w:p w:rsidR="00732897" w:rsidRDefault="00732897"/>
                <w:p w:rsidR="00732897" w:rsidRDefault="00732897"/>
                <w:p w:rsidR="00732897" w:rsidRDefault="00732897"/>
              </w:txbxContent>
            </v:textbox>
          </v:rect>
        </w:pict>
      </w:r>
      <w:r>
        <w:rPr>
          <w:noProof/>
        </w:rPr>
        <w:pict>
          <v:roundrect id="_x0000_s1059" style="position:absolute;margin-left:25.5pt;margin-top:246.05pt;width:1in;height:1in;z-index:251663360" arcsize="10923f">
            <v:textbox>
              <w:txbxContent>
                <w:p w:rsidR="00CC3F2C" w:rsidRDefault="00CC3F2C">
                  <w:r>
                    <w:t>LOGIN PAGE</w:t>
                  </w:r>
                </w:p>
              </w:txbxContent>
            </v:textbox>
          </v:roundrect>
        </w:pict>
      </w:r>
      <w:r>
        <w:rPr>
          <w:noProof/>
        </w:rPr>
        <w:pict>
          <v:shape id="_x0000_s1056" type="#_x0000_t32" style="position:absolute;margin-left:3pt;margin-top:141.05pt;width:465pt;height:0;z-index:251660288" o:connectortype="straight"/>
        </w:pict>
      </w:r>
      <w:r>
        <w:rPr>
          <w:noProof/>
        </w:rPr>
        <w:pict>
          <v:shape id="_x0000_s1055" type="#_x0000_t32" style="position:absolute;margin-left:3pt;margin-top:105.05pt;width:465pt;height:0;z-index:251659264" o:connectortype="straight"/>
        </w:pict>
      </w:r>
    </w:p>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732897" w:rsidRDefault="00732897"/>
    <w:p w:rsidR="00E54FE9" w:rsidRDefault="00732897" w:rsidP="00066649">
      <w:pPr>
        <w:pStyle w:val="Heading3"/>
      </w:pPr>
      <w:bookmarkStart w:id="220" w:name="_Toc292983728"/>
      <w:r>
        <w:t xml:space="preserve">HOME -- Search </w:t>
      </w:r>
      <w:proofErr w:type="gramStart"/>
      <w:r>
        <w:t>PAGE :</w:t>
      </w:r>
      <w:bookmarkEnd w:id="220"/>
      <w:proofErr w:type="gramEnd"/>
    </w:p>
    <w:p w:rsidR="00732897" w:rsidRDefault="004A498E">
      <w:r>
        <w:rPr>
          <w:noProof/>
        </w:rPr>
        <w:pict>
          <v:rect id="_x0000_s1060" style="position:absolute;margin-left:15pt;margin-top:6.85pt;width:465pt;height:540.8pt;z-index:251664384">
            <v:textbox style="mso-next-textbox:#_x0000_s1060">
              <w:txbxContent>
                <w:p w:rsidR="00732897" w:rsidRDefault="00732897" w:rsidP="00732897"/>
                <w:p w:rsidR="00732897" w:rsidRDefault="00732897" w:rsidP="00732897">
                  <w:r>
                    <w:t xml:space="preserve">                                                                                 HEADER</w:t>
                  </w:r>
                </w:p>
                <w:p w:rsidR="00732897" w:rsidRDefault="00732897" w:rsidP="00732897"/>
                <w:p w:rsidR="00732897" w:rsidRDefault="00732897" w:rsidP="00732897"/>
                <w:p w:rsidR="00732897" w:rsidRDefault="00732897" w:rsidP="00732897">
                  <w:pPr>
                    <w:ind w:left="2880" w:firstLine="720"/>
                  </w:pPr>
                  <w:r>
                    <w:t xml:space="preserve">TOP NAVIGATION </w:t>
                  </w:r>
                </w:p>
                <w:p w:rsidR="00732897" w:rsidRDefault="00732897" w:rsidP="00732897">
                  <w:pPr>
                    <w:ind w:left="3600"/>
                  </w:pPr>
                  <w:r>
                    <w:rPr>
                      <w:rStyle w:val="required"/>
                      <w:rFonts w:ascii="Arial" w:hAnsi="Arial" w:cs="Arial"/>
                      <w:color w:val="FF0000"/>
                      <w:sz w:val="30"/>
                      <w:szCs w:val="30"/>
                    </w:rPr>
                    <w:t>*</w:t>
                  </w:r>
                  <w:r>
                    <w:rPr>
                      <w:rStyle w:val="apple-converted-space"/>
                      <w:rFonts w:ascii="Trebuchet MS" w:hAnsi="Trebuchet MS"/>
                      <w:color w:val="686362"/>
                      <w:sz w:val="18"/>
                      <w:szCs w:val="18"/>
                    </w:rPr>
                    <w:t> </w:t>
                  </w:r>
                  <w:r>
                    <w:rPr>
                      <w:rStyle w:val="apple-style-span"/>
                      <w:rFonts w:ascii="Trebuchet MS" w:hAnsi="Trebuchet MS"/>
                      <w:color w:val="686362"/>
                      <w:sz w:val="18"/>
                      <w:szCs w:val="18"/>
                    </w:rPr>
                    <w:t>Please</w:t>
                  </w:r>
                  <w:r>
                    <w:rPr>
                      <w:rStyle w:val="apple-converted-space"/>
                      <w:rFonts w:ascii="Trebuchet MS" w:hAnsi="Trebuchet MS"/>
                      <w:color w:val="686362"/>
                      <w:sz w:val="18"/>
                      <w:szCs w:val="18"/>
                    </w:rPr>
                    <w:t> </w:t>
                  </w:r>
                  <w:hyperlink r:id="rId13" w:history="1">
                    <w:r>
                      <w:rPr>
                        <w:rStyle w:val="Hyperlink"/>
                        <w:rFonts w:ascii="Trebuchet MS" w:hAnsi="Trebuchet MS"/>
                        <w:color w:val="557F01"/>
                        <w:sz w:val="18"/>
                        <w:szCs w:val="18"/>
                      </w:rPr>
                      <w:t>Login</w:t>
                    </w:r>
                    <w:r>
                      <w:rPr>
                        <w:rStyle w:val="apple-converted-space"/>
                        <w:rFonts w:ascii="Trebuchet MS" w:hAnsi="Trebuchet MS"/>
                        <w:color w:val="557F01"/>
                        <w:sz w:val="18"/>
                        <w:szCs w:val="18"/>
                        <w:u w:val="single"/>
                      </w:rPr>
                      <w:t> </w:t>
                    </w:r>
                  </w:hyperlink>
                  <w:r>
                    <w:rPr>
                      <w:rStyle w:val="apple-style-span"/>
                      <w:rFonts w:ascii="Trebuchet MS" w:hAnsi="Trebuchet MS"/>
                      <w:color w:val="686362"/>
                      <w:sz w:val="18"/>
                      <w:szCs w:val="18"/>
                    </w:rPr>
                    <w:t>to contact user</w:t>
                  </w:r>
                  <w:r>
                    <w:rPr>
                      <w:rFonts w:ascii="Trebuchet MS" w:hAnsi="Trebuchet MS"/>
                      <w:color w:val="686362"/>
                      <w:sz w:val="18"/>
                      <w:szCs w:val="18"/>
                    </w:rPr>
                    <w:br/>
                  </w:r>
                  <w:r>
                    <w:rPr>
                      <w:rStyle w:val="required"/>
                      <w:rFonts w:ascii="Arial" w:hAnsi="Arial" w:cs="Arial"/>
                      <w:color w:val="FF0000"/>
                      <w:sz w:val="30"/>
                      <w:szCs w:val="30"/>
                    </w:rPr>
                    <w:t>*</w:t>
                  </w:r>
                  <w:r>
                    <w:rPr>
                      <w:rStyle w:val="apple-converted-space"/>
                      <w:rFonts w:ascii="Trebuchet MS" w:hAnsi="Trebuchet MS"/>
                      <w:color w:val="686362"/>
                      <w:sz w:val="18"/>
                      <w:szCs w:val="18"/>
                    </w:rPr>
                    <w:t> </w:t>
                  </w:r>
                  <w:r>
                    <w:rPr>
                      <w:rStyle w:val="apple-style-span"/>
                      <w:rFonts w:ascii="Trebuchet MS" w:hAnsi="Trebuchet MS"/>
                      <w:color w:val="686362"/>
                      <w:sz w:val="18"/>
                      <w:szCs w:val="18"/>
                    </w:rPr>
                    <w:t>If you are not a member, please</w:t>
                  </w:r>
                  <w:r>
                    <w:rPr>
                      <w:rStyle w:val="apple-converted-space"/>
                      <w:rFonts w:ascii="Trebuchet MS" w:hAnsi="Trebuchet MS"/>
                      <w:color w:val="686362"/>
                      <w:sz w:val="18"/>
                      <w:szCs w:val="18"/>
                    </w:rPr>
                    <w:t> </w:t>
                  </w:r>
                  <w:hyperlink r:id="rId14" w:history="1">
                    <w:r>
                      <w:rPr>
                        <w:rStyle w:val="Hyperlink"/>
                        <w:rFonts w:ascii="Trebuchet MS" w:hAnsi="Trebuchet MS"/>
                        <w:color w:val="557F01"/>
                        <w:sz w:val="18"/>
                        <w:szCs w:val="18"/>
                      </w:rPr>
                      <w:t>Register</w:t>
                    </w:r>
                  </w:hyperlink>
                  <w:r>
                    <w:rPr>
                      <w:rStyle w:val="apple-converted-space"/>
                      <w:rFonts w:ascii="Trebuchet MS" w:hAnsi="Trebuchet MS"/>
                      <w:color w:val="686362"/>
                      <w:sz w:val="18"/>
                      <w:szCs w:val="18"/>
                    </w:rPr>
                    <w:t> </w:t>
                  </w:r>
                  <w:r>
                    <w:rPr>
                      <w:rStyle w:val="apple-style-span"/>
                      <w:rFonts w:ascii="Trebuchet MS" w:hAnsi="Trebuchet MS"/>
                      <w:color w:val="686362"/>
                      <w:sz w:val="18"/>
                      <w:szCs w:val="18"/>
                    </w:rPr>
                    <w:t>first</w:t>
                  </w:r>
                  <w:r>
                    <w:rPr>
                      <w:rFonts w:ascii="Trebuchet MS" w:hAnsi="Trebuchet MS"/>
                      <w:color w:val="686362"/>
                      <w:sz w:val="18"/>
                      <w:szCs w:val="18"/>
                    </w:rPr>
                    <w:br/>
                  </w:r>
                  <w:r>
                    <w:rPr>
                      <w:rStyle w:val="required"/>
                      <w:rFonts w:ascii="Arial" w:hAnsi="Arial" w:cs="Arial"/>
                      <w:color w:val="FF0000"/>
                      <w:sz w:val="30"/>
                      <w:szCs w:val="30"/>
                    </w:rPr>
                    <w:t>*</w:t>
                  </w:r>
                  <w:r>
                    <w:rPr>
                      <w:rStyle w:val="apple-converted-space"/>
                      <w:rFonts w:ascii="Trebuchet MS" w:hAnsi="Trebuchet MS"/>
                      <w:color w:val="686362"/>
                      <w:sz w:val="18"/>
                      <w:szCs w:val="18"/>
                    </w:rPr>
                    <w:t> </w:t>
                  </w:r>
                  <w:r>
                    <w:rPr>
                      <w:rStyle w:val="apple-style-span"/>
                      <w:rFonts w:ascii="Trebuchet MS" w:hAnsi="Trebuchet MS"/>
                      <w:color w:val="686362"/>
                      <w:sz w:val="18"/>
                      <w:szCs w:val="18"/>
                    </w:rPr>
                    <w:t xml:space="preserve">Click on </w:t>
                  </w:r>
                  <w:r w:rsidR="00E54FE9">
                    <w:rPr>
                      <w:rStyle w:val="apple-style-span"/>
                      <w:rFonts w:ascii="Trebuchet MS" w:hAnsi="Trebuchet MS"/>
                      <w:color w:val="686362"/>
                      <w:sz w:val="18"/>
                      <w:szCs w:val="18"/>
                    </w:rPr>
                    <w:t>Details</w:t>
                  </w:r>
                  <w:r>
                    <w:rPr>
                      <w:rStyle w:val="apple-style-span"/>
                      <w:rFonts w:ascii="Trebuchet MS" w:hAnsi="Trebuchet MS"/>
                      <w:color w:val="686362"/>
                      <w:sz w:val="18"/>
                      <w:szCs w:val="18"/>
                    </w:rPr>
                    <w:t xml:space="preserve"> to view the member's profile</w:t>
                  </w:r>
                </w:p>
                <w:p w:rsidR="00732897" w:rsidRDefault="00732897" w:rsidP="00732897">
                  <w:pPr>
                    <w:pStyle w:val="ListParagraph"/>
                    <w:ind w:left="3990"/>
                  </w:pPr>
                </w:p>
                <w:p w:rsidR="00732897" w:rsidRDefault="00732897" w:rsidP="00732897">
                  <w:pPr>
                    <w:pStyle w:val="ListParagraph"/>
                    <w:ind w:left="3990"/>
                  </w:pPr>
                </w:p>
                <w:p w:rsidR="00732897" w:rsidRDefault="00732897" w:rsidP="00732897">
                  <w:r>
                    <w:t xml:space="preserve">                                                                                   </w:t>
                  </w:r>
                </w:p>
                <w:p w:rsidR="00732897" w:rsidRDefault="00732897" w:rsidP="00732897">
                  <w:r>
                    <w:tab/>
                  </w:r>
                  <w:r>
                    <w:tab/>
                  </w:r>
                  <w:r>
                    <w:tab/>
                  </w:r>
                  <w:r>
                    <w:tab/>
                  </w:r>
                  <w:r>
                    <w:tab/>
                  </w:r>
                </w:p>
                <w:p w:rsidR="00732897" w:rsidRDefault="00732897" w:rsidP="00732897"/>
                <w:p w:rsidR="00732897" w:rsidRDefault="00732897" w:rsidP="00732897">
                  <w:pPr>
                    <w:spacing w:after="0" w:line="240" w:lineRule="atLeast"/>
                    <w:rPr>
                      <w:rFonts w:ascii="Trebuchet MS" w:eastAsia="Times New Roman" w:hAnsi="Trebuchet MS" w:cs="Times New Roman"/>
                      <w:color w:val="333333"/>
                      <w:sz w:val="18"/>
                      <w:szCs w:val="18"/>
                    </w:rPr>
                  </w:pPr>
                </w:p>
                <w:p w:rsidR="00732897" w:rsidRDefault="00732897" w:rsidP="00732897">
                  <w:pPr>
                    <w:pStyle w:val="ListParagraph"/>
                    <w:numPr>
                      <w:ilvl w:val="0"/>
                      <w:numId w:val="3"/>
                    </w:numPr>
                    <w:spacing w:after="0" w:line="240" w:lineRule="atLeast"/>
                    <w:rPr>
                      <w:rFonts w:ascii="Trebuchet MS" w:eastAsia="Times New Roman" w:hAnsi="Trebuchet MS" w:cs="Times New Roman"/>
                      <w:color w:val="333333"/>
                      <w:sz w:val="18"/>
                      <w:szCs w:val="18"/>
                    </w:rPr>
                  </w:pPr>
                  <w:r w:rsidRPr="00CC3F2C">
                    <w:rPr>
                      <w:rFonts w:ascii="Trebuchet MS" w:eastAsia="Times New Roman" w:hAnsi="Trebuchet MS" w:cs="Times New Roman"/>
                      <w:color w:val="333333"/>
                      <w:sz w:val="18"/>
                      <w:szCs w:val="18"/>
                    </w:rPr>
                    <w:t>Not a Member?</w:t>
                  </w:r>
                  <w:hyperlink r:id="rId15" w:history="1">
                    <w:r w:rsidRPr="00CC3F2C">
                      <w:rPr>
                        <w:rFonts w:ascii="Trebuchet MS" w:eastAsia="Times New Roman" w:hAnsi="Trebuchet MS" w:cs="Times New Roman"/>
                        <w:color w:val="66852D"/>
                        <w:sz w:val="18"/>
                        <w:u w:val="single"/>
                      </w:rPr>
                      <w:t> Join now</w:t>
                    </w:r>
                  </w:hyperlink>
                </w:p>
                <w:p w:rsidR="00732897" w:rsidRPr="00CC3F2C" w:rsidRDefault="00732897" w:rsidP="00732897">
                  <w:pPr>
                    <w:pStyle w:val="ListParagraph"/>
                    <w:numPr>
                      <w:ilvl w:val="0"/>
                      <w:numId w:val="3"/>
                    </w:numPr>
                    <w:spacing w:after="0" w:line="240" w:lineRule="atLeast"/>
                    <w:rPr>
                      <w:rFonts w:ascii="Trebuchet MS" w:eastAsia="Times New Roman" w:hAnsi="Trebuchet MS" w:cs="Times New Roman"/>
                      <w:color w:val="333333"/>
                      <w:sz w:val="18"/>
                      <w:szCs w:val="18"/>
                    </w:rPr>
                  </w:pPr>
                  <w:r>
                    <w:rPr>
                      <w:rStyle w:val="apple-style-span"/>
                      <w:rFonts w:ascii="Trebuchet MS" w:hAnsi="Trebuchet MS"/>
                      <w:color w:val="333333"/>
                      <w:sz w:val="18"/>
                      <w:szCs w:val="18"/>
                    </w:rPr>
                    <w:t xml:space="preserve">Forgot Password? </w:t>
                  </w:r>
                  <w:hyperlink r:id="rId16" w:history="1">
                    <w:r>
                      <w:rPr>
                        <w:rStyle w:val="Hyperlink"/>
                        <w:rFonts w:ascii="Trebuchet MS" w:hAnsi="Trebuchet MS"/>
                        <w:color w:val="66852D"/>
                        <w:sz w:val="18"/>
                        <w:szCs w:val="18"/>
                      </w:rPr>
                      <w:t>Get it</w:t>
                    </w:r>
                  </w:hyperlink>
                </w:p>
                <w:p w:rsidR="00732897" w:rsidRDefault="00302D15">
                  <w:pPr>
                    <w:ind w:left="3600"/>
                    <w:pPrChange w:id="221" w:author="Rajkumar Sivasubramanian" w:date="2019-05-16T10:52:00Z">
                      <w:pPr/>
                    </w:pPrChange>
                  </w:pPr>
                  <w:ins w:id="222" w:author="Rajkumar Sivasubramanian" w:date="2019-05-16T10:53:00Z">
                    <w:r>
                      <w:rPr>
                        <w:noProof/>
                      </w:rPr>
                      <w:drawing>
                        <wp:inline distT="0" distB="0" distL="0" distR="0" wp14:anchorId="3B91B3CB" wp14:editId="5FAB3954">
                          <wp:extent cx="2074545" cy="22869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102" t="29047" r="31694"/>
                                  <a:stretch/>
                                </pic:blipFill>
                                <pic:spPr bwMode="auto">
                                  <a:xfrm>
                                    <a:off x="0" y="0"/>
                                    <a:ext cx="2074993" cy="2287458"/>
                                  </a:xfrm>
                                  <a:prstGeom prst="rect">
                                    <a:avLst/>
                                  </a:prstGeom>
                                  <a:ln>
                                    <a:noFill/>
                                  </a:ln>
                                  <a:extLst>
                                    <a:ext uri="{53640926-AAD7-44D8-BBD7-CCE9431645EC}">
                                      <a14:shadowObscured xmlns:a14="http://schemas.microsoft.com/office/drawing/2010/main"/>
                                    </a:ext>
                                  </a:extLst>
                                </pic:spPr>
                              </pic:pic>
                            </a:graphicData>
                          </a:graphic>
                        </wp:inline>
                      </w:drawing>
                    </w:r>
                  </w:ins>
                </w:p>
                <w:p w:rsidR="00E54FE9" w:rsidRDefault="00E54FE9" w:rsidP="00732897"/>
                <w:p w:rsidR="00E54FE9" w:rsidRDefault="00E54FE9" w:rsidP="00732897"/>
                <w:p w:rsidR="00E54FE9" w:rsidRDefault="00E54FE9" w:rsidP="00732897"/>
                <w:p w:rsidR="00E54FE9" w:rsidRDefault="00E54FE9" w:rsidP="00732897"/>
                <w:p w:rsidR="00E54FE9" w:rsidRDefault="00E54FE9" w:rsidP="00732897"/>
                <w:p w:rsidR="00E54FE9" w:rsidRDefault="00E54FE9" w:rsidP="00732897"/>
                <w:p w:rsidR="00732897" w:rsidRDefault="00732897" w:rsidP="00732897"/>
                <w:p w:rsidR="00732897" w:rsidRDefault="00732897" w:rsidP="00732897"/>
                <w:p w:rsidR="00732897" w:rsidRDefault="00732897" w:rsidP="00732897"/>
                <w:p w:rsidR="00732897" w:rsidRDefault="00732897" w:rsidP="00732897"/>
                <w:p w:rsidR="00732897" w:rsidRDefault="00732897" w:rsidP="00732897"/>
                <w:p w:rsidR="00732897" w:rsidRDefault="00732897" w:rsidP="00732897"/>
                <w:p w:rsidR="00732897" w:rsidRDefault="00732897" w:rsidP="00732897"/>
                <w:p w:rsidR="00732897" w:rsidRDefault="00732897" w:rsidP="00732897">
                  <w:r>
                    <w:t>2</w:t>
                  </w:r>
                </w:p>
                <w:p w:rsidR="00732897" w:rsidRDefault="00732897" w:rsidP="00732897"/>
                <w:p w:rsidR="00732897" w:rsidRDefault="00732897" w:rsidP="00732897"/>
                <w:p w:rsidR="00732897" w:rsidRDefault="00732897" w:rsidP="00732897"/>
              </w:txbxContent>
            </v:textbox>
          </v:rect>
        </w:pict>
      </w:r>
    </w:p>
    <w:p w:rsidR="00732897" w:rsidRDefault="004A498E">
      <w:r>
        <w:rPr>
          <w:noProof/>
        </w:rPr>
        <w:pict>
          <v:roundrect id="_x0000_s1064" style="position:absolute;margin-left:42.75pt;margin-top:125.4pt;width:1in;height:1in;z-index:251668480" arcsize="10923f">
            <v:textbox>
              <w:txbxContent>
                <w:p w:rsidR="00732897" w:rsidRDefault="00732897">
                  <w:r>
                    <w:t>SEARCH PAGE</w:t>
                  </w:r>
                </w:p>
              </w:txbxContent>
            </v:textbox>
          </v:roundrect>
        </w:pict>
      </w:r>
      <w:r>
        <w:rPr>
          <w:noProof/>
        </w:rPr>
        <w:pict>
          <v:roundrect id="_x0000_s1065" style="position:absolute;margin-left:48pt;margin-top:212.4pt;width:1in;height:1in;z-index:251669504" arcsize="10923f">
            <v:textbox>
              <w:txbxContent>
                <w:p w:rsidR="00732897" w:rsidRDefault="00732897">
                  <w:r>
                    <w:t>LOGIN PAGE</w:t>
                  </w:r>
                </w:p>
              </w:txbxContent>
            </v:textbox>
          </v:roundrect>
        </w:pict>
      </w:r>
      <w:r>
        <w:rPr>
          <w:noProof/>
        </w:rPr>
        <w:pict>
          <v:shape id="_x0000_s1063" type="#_x0000_t32" style="position:absolute;margin-left:169.5pt;margin-top:110.4pt;width:0;height:241.5pt;z-index:251667456" o:connectortype="straight"/>
        </w:pict>
      </w:r>
      <w:r>
        <w:rPr>
          <w:noProof/>
        </w:rPr>
        <w:pict>
          <v:shape id="_x0000_s1062" type="#_x0000_t32" style="position:absolute;margin-left:15pt;margin-top:110.4pt;width:465pt;height:0;z-index:251666432" o:connectortype="straight"/>
        </w:pict>
      </w:r>
      <w:r>
        <w:rPr>
          <w:noProof/>
        </w:rPr>
        <w:pict>
          <v:shape id="_x0000_s1061" type="#_x0000_t32" style="position:absolute;margin-left:15pt;margin-top:60.15pt;width:465pt;height:0;z-index:251665408" o:connectortype="straight"/>
        </w:pict>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r w:rsidR="00E54FE9">
        <w:tab/>
      </w:r>
    </w:p>
    <w:p w:rsidR="00E54FE9" w:rsidRDefault="00E54FE9"/>
    <w:p w:rsidR="00E54FE9" w:rsidRDefault="00E54FE9"/>
    <w:p w:rsidR="00E54FE9" w:rsidRDefault="00E54FE9"/>
    <w:p w:rsidR="00E54FE9" w:rsidRDefault="00E54FE9"/>
    <w:p w:rsidR="00E54FE9" w:rsidRDefault="004A498E">
      <w:r>
        <w:rPr>
          <w:noProof/>
        </w:rPr>
        <w:pict>
          <v:rect id="_x0000_s1066" style="position:absolute;margin-left:180.85pt;margin-top:15.35pt;width:285.75pt;height:149.2pt;z-index:251670528">
            <v:textbox>
              <w:txbxContent>
                <w:p w:rsidR="00732897" w:rsidRDefault="00732897">
                  <w:r>
                    <w:t>SEARCH RESULTS</w:t>
                  </w:r>
                </w:p>
                <w:tbl>
                  <w:tblPr>
                    <w:tblW w:w="5620" w:type="dxa"/>
                    <w:tblCellSpacing w:w="15" w:type="dxa"/>
                    <w:shd w:val="clear" w:color="auto" w:fill="E7E7E7"/>
                    <w:tblCellMar>
                      <w:left w:w="0" w:type="dxa"/>
                      <w:right w:w="0" w:type="dxa"/>
                    </w:tblCellMar>
                    <w:tblLook w:val="04A0" w:firstRow="1" w:lastRow="0" w:firstColumn="1" w:lastColumn="0" w:noHBand="0" w:noVBand="1"/>
                  </w:tblPr>
                  <w:tblGrid>
                    <w:gridCol w:w="856"/>
                    <w:gridCol w:w="961"/>
                    <w:gridCol w:w="1038"/>
                    <w:gridCol w:w="571"/>
                    <w:gridCol w:w="692"/>
                    <w:gridCol w:w="779"/>
                    <w:gridCol w:w="723"/>
                  </w:tblGrid>
                  <w:tr w:rsidR="00732897" w:rsidRPr="00732897" w:rsidTr="00732897">
                    <w:trPr>
                      <w:trHeight w:val="608"/>
                      <w:tblHeader/>
                      <w:tblCellSpacing w:w="15" w:type="dxa"/>
                    </w:trPr>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732897" w:rsidRPr="00732897" w:rsidRDefault="00732897" w:rsidP="00C9224B">
                        <w:pPr>
                          <w:spacing w:after="0" w:line="240" w:lineRule="auto"/>
                          <w:jc w:val="center"/>
                          <w:rPr>
                            <w:rFonts w:ascii="Times New Roman" w:eastAsia="Times New Roman" w:hAnsi="Times New Roman" w:cs="Times New Roman"/>
                            <w:b/>
                            <w:bCs/>
                            <w:color w:val="00B050"/>
                            <w:sz w:val="16"/>
                            <w:szCs w:val="16"/>
                          </w:rPr>
                        </w:pPr>
                        <w:r w:rsidRPr="00732897">
                          <w:rPr>
                            <w:rFonts w:ascii="Times New Roman" w:eastAsia="Times New Roman" w:hAnsi="Times New Roman" w:cs="Times New Roman"/>
                            <w:b/>
                            <w:bCs/>
                            <w:color w:val="00B050"/>
                            <w:sz w:val="16"/>
                            <w:szCs w:val="16"/>
                          </w:rPr>
                          <w:t>Origin</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732897" w:rsidRPr="00732897" w:rsidRDefault="00732897" w:rsidP="00C9224B">
                        <w:pPr>
                          <w:spacing w:after="0" w:line="240" w:lineRule="auto"/>
                          <w:jc w:val="center"/>
                          <w:rPr>
                            <w:rFonts w:ascii="Times New Roman" w:eastAsia="Times New Roman" w:hAnsi="Times New Roman" w:cs="Times New Roman"/>
                            <w:b/>
                            <w:bCs/>
                            <w:color w:val="00B050"/>
                            <w:sz w:val="16"/>
                            <w:szCs w:val="16"/>
                          </w:rPr>
                        </w:pPr>
                        <w:proofErr w:type="spellStart"/>
                        <w:r w:rsidRPr="00732897">
                          <w:rPr>
                            <w:rFonts w:ascii="Times New Roman" w:eastAsia="Times New Roman" w:hAnsi="Times New Roman" w:cs="Times New Roman"/>
                            <w:b/>
                            <w:bCs/>
                            <w:color w:val="00B050"/>
                            <w:sz w:val="16"/>
                            <w:szCs w:val="16"/>
                          </w:rPr>
                          <w:t>Destinaton</w:t>
                        </w:r>
                        <w:proofErr w:type="spellEnd"/>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732897" w:rsidRPr="00732897" w:rsidRDefault="00732897" w:rsidP="00C9224B">
                        <w:pPr>
                          <w:spacing w:after="0" w:line="240" w:lineRule="auto"/>
                          <w:jc w:val="center"/>
                          <w:rPr>
                            <w:rFonts w:ascii="Times New Roman" w:eastAsia="Times New Roman" w:hAnsi="Times New Roman" w:cs="Times New Roman"/>
                            <w:b/>
                            <w:bCs/>
                            <w:color w:val="00B050"/>
                            <w:sz w:val="16"/>
                            <w:szCs w:val="16"/>
                          </w:rPr>
                        </w:pPr>
                        <w:r w:rsidRPr="00E54FE9">
                          <w:rPr>
                            <w:rFonts w:ascii="Times New Roman" w:eastAsia="Times New Roman" w:hAnsi="Times New Roman" w:cs="Times New Roman"/>
                            <w:b/>
                            <w:bCs/>
                            <w:color w:val="00B050"/>
                            <w:sz w:val="16"/>
                            <w:szCs w:val="16"/>
                          </w:rPr>
                          <w:t>MORE DETAILS</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732897" w:rsidRPr="00732897" w:rsidRDefault="00732897" w:rsidP="00C9224B">
                        <w:pPr>
                          <w:spacing w:after="0" w:line="240" w:lineRule="auto"/>
                          <w:jc w:val="center"/>
                          <w:rPr>
                            <w:rFonts w:ascii="Times New Roman" w:eastAsia="Times New Roman" w:hAnsi="Times New Roman" w:cs="Times New Roman"/>
                            <w:b/>
                            <w:bCs/>
                            <w:color w:val="00B050"/>
                            <w:sz w:val="16"/>
                            <w:szCs w:val="16"/>
                          </w:rPr>
                        </w:pPr>
                        <w:r w:rsidRPr="00732897">
                          <w:rPr>
                            <w:rFonts w:ascii="Times New Roman" w:eastAsia="Times New Roman" w:hAnsi="Times New Roman" w:cs="Times New Roman"/>
                            <w:b/>
                            <w:bCs/>
                            <w:color w:val="00B050"/>
                            <w:sz w:val="16"/>
                            <w:szCs w:val="16"/>
                          </w:rPr>
                          <w:t>I am a</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732897" w:rsidRPr="00732897" w:rsidRDefault="00732897" w:rsidP="00C9224B">
                        <w:pPr>
                          <w:spacing w:after="0" w:line="240" w:lineRule="auto"/>
                          <w:jc w:val="center"/>
                          <w:rPr>
                            <w:rFonts w:ascii="Times New Roman" w:eastAsia="Times New Roman" w:hAnsi="Times New Roman" w:cs="Times New Roman"/>
                            <w:b/>
                            <w:bCs/>
                            <w:color w:val="00B050"/>
                            <w:sz w:val="16"/>
                            <w:szCs w:val="16"/>
                          </w:rPr>
                        </w:pPr>
                        <w:r w:rsidRPr="00732897">
                          <w:rPr>
                            <w:rFonts w:ascii="Times New Roman" w:eastAsia="Times New Roman" w:hAnsi="Times New Roman" w:cs="Times New Roman"/>
                            <w:b/>
                            <w:bCs/>
                            <w:color w:val="00B050"/>
                            <w:sz w:val="16"/>
                            <w:szCs w:val="16"/>
                          </w:rPr>
                          <w:t>Start Time</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732897" w:rsidRPr="00732897" w:rsidRDefault="00732897" w:rsidP="00C9224B">
                        <w:pPr>
                          <w:spacing w:after="0" w:line="240" w:lineRule="auto"/>
                          <w:jc w:val="center"/>
                          <w:rPr>
                            <w:rFonts w:ascii="Times New Roman" w:eastAsia="Times New Roman" w:hAnsi="Times New Roman" w:cs="Times New Roman"/>
                            <w:b/>
                            <w:bCs/>
                            <w:color w:val="00B050"/>
                            <w:sz w:val="16"/>
                            <w:szCs w:val="16"/>
                          </w:rPr>
                        </w:pPr>
                        <w:r w:rsidRPr="00732897">
                          <w:rPr>
                            <w:rFonts w:ascii="Times New Roman" w:eastAsia="Times New Roman" w:hAnsi="Times New Roman" w:cs="Times New Roman"/>
                            <w:b/>
                            <w:bCs/>
                            <w:color w:val="00B050"/>
                            <w:sz w:val="16"/>
                            <w:szCs w:val="16"/>
                          </w:rPr>
                          <w:t>Return Time</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732897" w:rsidRPr="00732897" w:rsidRDefault="00732897" w:rsidP="00C9224B">
                        <w:pPr>
                          <w:spacing w:after="0" w:line="240" w:lineRule="auto"/>
                          <w:jc w:val="center"/>
                          <w:rPr>
                            <w:rFonts w:ascii="Times New Roman" w:eastAsia="Times New Roman" w:hAnsi="Times New Roman" w:cs="Times New Roman"/>
                            <w:b/>
                            <w:bCs/>
                            <w:color w:val="00B050"/>
                            <w:sz w:val="16"/>
                            <w:szCs w:val="16"/>
                          </w:rPr>
                        </w:pPr>
                        <w:r w:rsidRPr="00732897">
                          <w:rPr>
                            <w:rFonts w:ascii="Times New Roman" w:eastAsia="Times New Roman" w:hAnsi="Times New Roman" w:cs="Times New Roman"/>
                            <w:b/>
                            <w:bCs/>
                            <w:color w:val="00B050"/>
                            <w:sz w:val="16"/>
                            <w:szCs w:val="16"/>
                          </w:rPr>
                          <w:t>Contac</w:t>
                        </w:r>
                        <w:r w:rsidRPr="00E54FE9">
                          <w:rPr>
                            <w:rFonts w:ascii="Times New Roman" w:eastAsia="Times New Roman" w:hAnsi="Times New Roman" w:cs="Times New Roman"/>
                            <w:b/>
                            <w:bCs/>
                            <w:color w:val="00B050"/>
                            <w:sz w:val="16"/>
                            <w:szCs w:val="16"/>
                          </w:rPr>
                          <w:t>t</w:t>
                        </w:r>
                      </w:p>
                    </w:tc>
                  </w:tr>
                  <w:tr w:rsidR="00E54FE9" w:rsidRPr="00E54FE9" w:rsidTr="00E54FE9">
                    <w:trPr>
                      <w:trHeight w:val="608"/>
                      <w:tblHeader/>
                      <w:tblCellSpacing w:w="15" w:type="dxa"/>
                    </w:trPr>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Alwal</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Banjara Hills</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4A498E" w:rsidP="00E54FE9">
                        <w:pPr>
                          <w:spacing w:after="0" w:line="240" w:lineRule="auto"/>
                          <w:jc w:val="center"/>
                          <w:rPr>
                            <w:rFonts w:ascii="Times New Roman" w:eastAsia="Times New Roman" w:hAnsi="Times New Roman" w:cs="Times New Roman"/>
                            <w:b/>
                            <w:bCs/>
                            <w:color w:val="666666"/>
                            <w:sz w:val="16"/>
                            <w:szCs w:val="16"/>
                          </w:rPr>
                        </w:pPr>
                        <w:hyperlink r:id="rId18" w:history="1">
                          <w:r w:rsidR="00E54FE9">
                            <w:rPr>
                              <w:rStyle w:val="Hyperlink"/>
                              <w:rFonts w:ascii="Times New Roman" w:eastAsia="Times New Roman" w:hAnsi="Times New Roman" w:cs="Times New Roman"/>
                              <w:b/>
                              <w:bCs/>
                              <w:sz w:val="16"/>
                              <w:szCs w:val="16"/>
                            </w:rPr>
                            <w:t>Details</w:t>
                          </w:r>
                        </w:hyperlink>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Rider</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12-1PM</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7-8AM</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Contact</w:t>
                        </w:r>
                      </w:p>
                    </w:tc>
                  </w:tr>
                  <w:tr w:rsidR="00E54FE9" w:rsidRPr="00E54FE9" w:rsidTr="00E54FE9">
                    <w:trPr>
                      <w:trHeight w:val="608"/>
                      <w:tblHeader/>
                      <w:tblCellSpacing w:w="15" w:type="dxa"/>
                    </w:trPr>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proofErr w:type="spellStart"/>
                        <w:r w:rsidRPr="00E54FE9">
                          <w:rPr>
                            <w:rFonts w:ascii="Times New Roman" w:eastAsia="Times New Roman" w:hAnsi="Times New Roman" w:cs="Times New Roman"/>
                            <w:b/>
                            <w:bCs/>
                            <w:color w:val="666666"/>
                            <w:sz w:val="16"/>
                            <w:szCs w:val="16"/>
                          </w:rPr>
                          <w:t>Ameerpet</w:t>
                        </w:r>
                        <w:proofErr w:type="spellEnd"/>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Hitech City</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4A498E" w:rsidP="00E54FE9">
                        <w:pPr>
                          <w:spacing w:after="0" w:line="240" w:lineRule="auto"/>
                          <w:jc w:val="center"/>
                          <w:rPr>
                            <w:rFonts w:ascii="Times New Roman" w:eastAsia="Times New Roman" w:hAnsi="Times New Roman" w:cs="Times New Roman"/>
                            <w:b/>
                            <w:bCs/>
                            <w:color w:val="666666"/>
                            <w:sz w:val="16"/>
                            <w:szCs w:val="16"/>
                          </w:rPr>
                        </w:pPr>
                        <w:hyperlink r:id="rId19" w:history="1">
                          <w:proofErr w:type="spellStart"/>
                          <w:proofErr w:type="gramStart"/>
                          <w:r w:rsidR="00E54FE9" w:rsidRPr="00E54FE9">
                            <w:rPr>
                              <w:rStyle w:val="Hyperlink"/>
                              <w:rFonts w:ascii="Times New Roman" w:eastAsia="Times New Roman" w:hAnsi="Times New Roman" w:cs="Times New Roman"/>
                              <w:b/>
                              <w:bCs/>
                              <w:sz w:val="16"/>
                              <w:szCs w:val="16"/>
                            </w:rPr>
                            <w:t>K.konda</w:t>
                          </w:r>
                          <w:proofErr w:type="spellEnd"/>
                          <w:proofErr w:type="gramEnd"/>
                          <w:r w:rsidR="00E54FE9" w:rsidRPr="00E54FE9">
                            <w:rPr>
                              <w:rStyle w:val="Hyperlink"/>
                              <w:rFonts w:ascii="Times New Roman" w:eastAsia="Times New Roman" w:hAnsi="Times New Roman" w:cs="Times New Roman"/>
                              <w:b/>
                              <w:bCs/>
                              <w:sz w:val="16"/>
                              <w:szCs w:val="16"/>
                            </w:rPr>
                            <w:t xml:space="preserve"> Reddy</w:t>
                          </w:r>
                        </w:hyperlink>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Rider</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9-10AM</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6-7AM</w:t>
                        </w:r>
                      </w:p>
                    </w:tc>
                    <w:tc>
                      <w:tcPr>
                        <w:tcW w:w="0" w:type="auto"/>
                        <w:tcBorders>
                          <w:left w:val="single" w:sz="6" w:space="0" w:color="FFFFFF"/>
                          <w:bottom w:val="single" w:sz="6" w:space="0" w:color="999999"/>
                        </w:tcBorders>
                        <w:shd w:val="clear" w:color="auto" w:fill="F3F3F3"/>
                        <w:tcMar>
                          <w:top w:w="60" w:type="dxa"/>
                          <w:left w:w="60" w:type="dxa"/>
                          <w:bottom w:w="60" w:type="dxa"/>
                          <w:right w:w="60" w:type="dxa"/>
                        </w:tcMar>
                        <w:vAlign w:val="center"/>
                        <w:hideMark/>
                      </w:tcPr>
                      <w:p w:rsidR="00E54FE9" w:rsidRPr="00E54FE9" w:rsidRDefault="00E54FE9" w:rsidP="00E54FE9">
                        <w:pPr>
                          <w:spacing w:after="0" w:line="240" w:lineRule="auto"/>
                          <w:jc w:val="center"/>
                          <w:rPr>
                            <w:rFonts w:ascii="Times New Roman" w:eastAsia="Times New Roman" w:hAnsi="Times New Roman" w:cs="Times New Roman"/>
                            <w:b/>
                            <w:bCs/>
                            <w:color w:val="666666"/>
                            <w:sz w:val="16"/>
                            <w:szCs w:val="16"/>
                          </w:rPr>
                        </w:pPr>
                        <w:r w:rsidRPr="00E54FE9">
                          <w:rPr>
                            <w:rFonts w:ascii="Times New Roman" w:eastAsia="Times New Roman" w:hAnsi="Times New Roman" w:cs="Times New Roman"/>
                            <w:b/>
                            <w:bCs/>
                            <w:color w:val="666666"/>
                            <w:sz w:val="16"/>
                            <w:szCs w:val="16"/>
                          </w:rPr>
                          <w:t>Contact</w:t>
                        </w:r>
                      </w:p>
                    </w:tc>
                  </w:tr>
                </w:tbl>
                <w:p w:rsidR="00732897" w:rsidRDefault="00732897"/>
              </w:txbxContent>
            </v:textbox>
          </v:rect>
        </w:pict>
      </w:r>
    </w:p>
    <w:p w:rsidR="00E54FE9" w:rsidRDefault="00E54FE9"/>
    <w:p w:rsidR="00E54FE9" w:rsidRDefault="00E54FE9"/>
    <w:p w:rsidR="00E54FE9" w:rsidRDefault="00E54FE9"/>
    <w:p w:rsidR="00E54FE9" w:rsidRDefault="00E54FE9"/>
    <w:p w:rsidR="00E54FE9" w:rsidRDefault="00E54FE9"/>
    <w:p w:rsidR="00E54FE9" w:rsidRDefault="00E54FE9"/>
    <w:p w:rsidR="00E54FE9" w:rsidRDefault="00E54FE9"/>
    <w:p w:rsidR="00E54FE9" w:rsidRDefault="00E54FE9"/>
    <w:p w:rsidR="00E54FE9" w:rsidRDefault="00E54FE9"/>
    <w:p w:rsidR="00E54FE9" w:rsidRDefault="00E54FE9"/>
    <w:p w:rsidR="00E54FE9" w:rsidRDefault="00E54FE9"/>
    <w:p w:rsidR="00E54FE9" w:rsidRDefault="00E54FE9"/>
    <w:p w:rsidR="00E54FE9" w:rsidRDefault="00E54FE9"/>
    <w:p w:rsidR="00E54FE9" w:rsidRDefault="00E54FE9"/>
    <w:p w:rsidR="00E54FE9" w:rsidRDefault="00E54FE9"/>
    <w:p w:rsidR="00066649" w:rsidRDefault="00066649"/>
    <w:p w:rsidR="00E54FE9" w:rsidRPr="00066649" w:rsidRDefault="00E54FE9" w:rsidP="00066649">
      <w:pPr>
        <w:pStyle w:val="Heading3"/>
      </w:pPr>
      <w:bookmarkStart w:id="223" w:name="_Toc292983729"/>
      <w:r w:rsidRPr="00066649">
        <w:t>USER – POFILE PAGE</w:t>
      </w:r>
      <w:r w:rsidR="004A498E">
        <w:rPr>
          <w:noProof/>
        </w:rPr>
        <w:pict>
          <v:rect id="_x0000_s1067" style="position:absolute;left:0;text-align:left;margin-left:5.25pt;margin-top:25.6pt;width:486.75pt;height:449pt;z-index:251671552;mso-position-horizontal-relative:text;mso-position-vertical-relative:text">
            <v:textbox style="mso-next-textbox:#_x0000_s1067">
              <w:txbxContent>
                <w:p w:rsidR="00E54FE9" w:rsidRDefault="00E54FE9" w:rsidP="00E54FE9"/>
                <w:p w:rsidR="00E54FE9" w:rsidRDefault="00E54FE9" w:rsidP="00E54FE9">
                  <w:r>
                    <w:t xml:space="preserve">                                                                                 HEADER</w:t>
                  </w:r>
                </w:p>
                <w:p w:rsidR="00E54FE9" w:rsidRDefault="00E54FE9" w:rsidP="00E54FE9"/>
                <w:p w:rsidR="00E54FE9" w:rsidRDefault="00E54FE9" w:rsidP="00E54FE9"/>
                <w:p w:rsidR="00E54FE9" w:rsidRDefault="00E54FE9" w:rsidP="00E54FE9">
                  <w:pPr>
                    <w:ind w:left="2880" w:firstLine="720"/>
                  </w:pPr>
                  <w:r>
                    <w:t xml:space="preserve">TOP NAVIGATION </w:t>
                  </w:r>
                </w:p>
                <w:p w:rsidR="00E54FE9" w:rsidRDefault="00E54FE9" w:rsidP="00E54FE9">
                  <w:pPr>
                    <w:pStyle w:val="ListParagraph"/>
                    <w:ind w:left="3990"/>
                  </w:pPr>
                </w:p>
                <w:p w:rsidR="00960125" w:rsidRPr="00FB7516" w:rsidRDefault="00960125" w:rsidP="00960125">
                  <w:pPr>
                    <w:shd w:val="clear" w:color="auto" w:fill="008000"/>
                    <w:spacing w:after="0" w:line="240" w:lineRule="auto"/>
                    <w:ind w:left="2880" w:firstLine="720"/>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Personal Details</w:t>
                  </w:r>
                </w:p>
                <w:p w:rsidR="00960125" w:rsidRPr="00FB7516" w:rsidRDefault="00960125" w:rsidP="00960125">
                  <w:pPr>
                    <w:shd w:val="clear" w:color="auto" w:fill="FFFFFF"/>
                    <w:spacing w:after="0" w:line="240" w:lineRule="auto"/>
                    <w:rPr>
                      <w:rFonts w:ascii="Times New Roman" w:eastAsia="Times New Roman" w:hAnsi="Times New Roman" w:cs="Times New Roman"/>
                      <w:b/>
                      <w:bCs/>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       </w:t>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sidRPr="00FB7516">
                    <w:rPr>
                      <w:rFonts w:ascii="Times New Roman" w:eastAsia="Times New Roman" w:hAnsi="Times New Roman" w:cs="Times New Roman"/>
                      <w:b/>
                      <w:bCs/>
                      <w:sz w:val="16"/>
                      <w:szCs w:val="16"/>
                    </w:rPr>
                    <w:t> Name: </w:t>
                  </w:r>
                  <w:r w:rsidRPr="00FB7516">
                    <w:rPr>
                      <w:rFonts w:ascii="Times New Roman" w:eastAsia="Times New Roman" w:hAnsi="Times New Roman" w:cs="Times New Roman"/>
                      <w:sz w:val="16"/>
                      <w:szCs w:val="16"/>
                    </w:rPr>
                    <w:t>raj</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      </w:t>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sidRPr="00FB7516">
                    <w:rPr>
                      <w:rFonts w:ascii="Times New Roman" w:eastAsia="Times New Roman" w:hAnsi="Times New Roman" w:cs="Times New Roman"/>
                      <w:b/>
                      <w:bCs/>
                      <w:sz w:val="16"/>
                      <w:szCs w:val="16"/>
                    </w:rPr>
                    <w:t>  E-mail: </w:t>
                  </w:r>
                  <w:r w:rsidRPr="00FB7516">
                    <w:rPr>
                      <w:rFonts w:ascii="Times New Roman" w:eastAsia="Times New Roman" w:hAnsi="Times New Roman" w:cs="Times New Roman"/>
                      <w:sz w:val="16"/>
                      <w:szCs w:val="16"/>
                    </w:rPr>
                    <w:t>raju.gouroju@gmail.com</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      </w:t>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sidRPr="00FB7516">
                    <w:rPr>
                      <w:rFonts w:ascii="Times New Roman" w:eastAsia="Times New Roman" w:hAnsi="Times New Roman" w:cs="Times New Roman"/>
                      <w:b/>
                      <w:bCs/>
                      <w:sz w:val="16"/>
                      <w:szCs w:val="16"/>
                    </w:rPr>
                    <w:t>Gender: </w:t>
                  </w:r>
                  <w:r w:rsidRPr="00FB7516">
                    <w:rPr>
                      <w:rFonts w:ascii="Times New Roman" w:eastAsia="Times New Roman" w:hAnsi="Times New Roman" w:cs="Times New Roman"/>
                      <w:sz w:val="16"/>
                      <w:szCs w:val="16"/>
                    </w:rPr>
                    <w:t>Male</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            </w:t>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sidRPr="00FB7516">
                    <w:rPr>
                      <w:rFonts w:ascii="Times New Roman" w:eastAsia="Times New Roman" w:hAnsi="Times New Roman" w:cs="Times New Roman"/>
                      <w:b/>
                      <w:bCs/>
                      <w:sz w:val="16"/>
                      <w:szCs w:val="16"/>
                    </w:rPr>
                    <w:t>Age: </w:t>
                  </w:r>
                  <w:r w:rsidRPr="00FB7516">
                    <w:rPr>
                      <w:rFonts w:ascii="Times New Roman" w:eastAsia="Times New Roman" w:hAnsi="Times New Roman" w:cs="Times New Roman"/>
                      <w:sz w:val="16"/>
                      <w:szCs w:val="16"/>
                    </w:rPr>
                    <w:t>18-25</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b/>
                  </w:r>
                </w:p>
                <w:p w:rsidR="00960125" w:rsidRPr="00FB7516"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roofErr w:type="spellStart"/>
                  <w:r w:rsidRPr="00FB7516">
                    <w:rPr>
                      <w:rFonts w:ascii="Times New Roman" w:eastAsia="Times New Roman" w:hAnsi="Times New Roman" w:cs="Times New Roman"/>
                      <w:b/>
                      <w:bCs/>
                      <w:sz w:val="16"/>
                      <w:szCs w:val="16"/>
                    </w:rPr>
                    <w:t>Ocupation</w:t>
                  </w:r>
                  <w:proofErr w:type="spellEnd"/>
                  <w:r w:rsidRPr="00FB7516">
                    <w:rPr>
                      <w:rFonts w:ascii="Times New Roman" w:eastAsia="Times New Roman" w:hAnsi="Times New Roman" w:cs="Times New Roman"/>
                      <w:b/>
                      <w:bCs/>
                      <w:sz w:val="16"/>
                      <w:szCs w:val="16"/>
                    </w:rPr>
                    <w:t>: </w:t>
                  </w:r>
                  <w:r w:rsidRPr="00FB7516">
                    <w:rPr>
                      <w:rFonts w:ascii="Times New Roman" w:eastAsia="Times New Roman" w:hAnsi="Times New Roman" w:cs="Times New Roman"/>
                      <w:sz w:val="16"/>
                      <w:szCs w:val="16"/>
                    </w:rPr>
                    <w:t>Professional</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      </w:t>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Pr>
                      <w:rFonts w:ascii="Times New Roman" w:eastAsia="Times New Roman" w:hAnsi="Times New Roman" w:cs="Times New Roman"/>
                      <w:b/>
                      <w:bCs/>
                      <w:sz w:val="16"/>
                      <w:szCs w:val="16"/>
                    </w:rPr>
                    <w:tab/>
                  </w:r>
                  <w:r w:rsidRPr="00FB7516">
                    <w:rPr>
                      <w:rFonts w:ascii="Times New Roman" w:eastAsia="Times New Roman" w:hAnsi="Times New Roman" w:cs="Times New Roman"/>
                      <w:b/>
                      <w:bCs/>
                      <w:sz w:val="16"/>
                      <w:szCs w:val="16"/>
                    </w:rPr>
                    <w:t> Phone: </w:t>
                  </w:r>
                  <w:r w:rsidRPr="00FB7516">
                    <w:rPr>
                      <w:rFonts w:ascii="Times New Roman" w:eastAsia="Times New Roman" w:hAnsi="Times New Roman" w:cs="Times New Roman"/>
                      <w:sz w:val="16"/>
                      <w:szCs w:val="16"/>
                    </w:rPr>
                    <w:t>7702348080</w:t>
                  </w:r>
                  <w:r w:rsidRPr="00FB7516">
                    <w:rPr>
                      <w:rFonts w:ascii="Times New Roman" w:eastAsia="Times New Roman" w:hAnsi="Times New Roman" w:cs="Times New Roman"/>
                      <w:sz w:val="16"/>
                      <w:szCs w:val="16"/>
                    </w:rPr>
                    <w:br/>
                  </w:r>
                </w:p>
                <w:p w:rsidR="00960125" w:rsidRPr="00FB7516" w:rsidRDefault="00960125" w:rsidP="00960125">
                  <w:pPr>
                    <w:shd w:val="clear" w:color="auto" w:fill="008000"/>
                    <w:spacing w:after="0" w:line="240" w:lineRule="auto"/>
                    <w:ind w:left="2880" w:firstLine="720"/>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Ride Details</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ind w:left="2880"/>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 xml:space="preserve">I </w:t>
                  </w:r>
                  <w:proofErr w:type="gramStart"/>
                  <w:r w:rsidRPr="00FB7516">
                    <w:rPr>
                      <w:rFonts w:ascii="Times New Roman" w:eastAsia="Times New Roman" w:hAnsi="Times New Roman" w:cs="Times New Roman"/>
                      <w:b/>
                      <w:bCs/>
                      <w:sz w:val="16"/>
                      <w:szCs w:val="16"/>
                    </w:rPr>
                    <w:t>am :</w:t>
                  </w:r>
                  <w:r w:rsidRPr="00FB7516">
                    <w:rPr>
                      <w:rFonts w:ascii="Times New Roman" w:eastAsia="Times New Roman" w:hAnsi="Times New Roman" w:cs="Times New Roman"/>
                      <w:sz w:val="16"/>
                      <w:szCs w:val="16"/>
                    </w:rPr>
                    <w:t>Driver</w:t>
                  </w:r>
                  <w:proofErr w:type="gramEnd"/>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roofErr w:type="spellStart"/>
                  <w:proofErr w:type="gramStart"/>
                  <w:r w:rsidRPr="00FB7516">
                    <w:rPr>
                      <w:rFonts w:ascii="Times New Roman" w:eastAsia="Times New Roman" w:hAnsi="Times New Roman" w:cs="Times New Roman"/>
                      <w:b/>
                      <w:bCs/>
                      <w:sz w:val="16"/>
                      <w:szCs w:val="16"/>
                    </w:rPr>
                    <w:t>Country:</w:t>
                  </w:r>
                  <w:r w:rsidRPr="00FB7516">
                    <w:rPr>
                      <w:rFonts w:ascii="Times New Roman" w:eastAsia="Times New Roman" w:hAnsi="Times New Roman" w:cs="Times New Roman"/>
                      <w:sz w:val="16"/>
                      <w:szCs w:val="16"/>
                    </w:rPr>
                    <w:t>INDIA</w:t>
                  </w:r>
                  <w:proofErr w:type="spellEnd"/>
                  <w:proofErr w:type="gramEnd"/>
                  <w:r>
                    <w:rPr>
                      <w:rFonts w:ascii="Times New Roman" w:eastAsia="Times New Roman" w:hAnsi="Times New Roman" w:cs="Times New Roman"/>
                      <w:sz w:val="16"/>
                      <w:szCs w:val="16"/>
                    </w:rPr>
                    <w:t xml:space="preserve">                                                              </w:t>
                  </w:r>
                  <w:r w:rsidRPr="00960125">
                    <w:rPr>
                      <w:rFonts w:ascii="Times New Roman" w:eastAsia="Times New Roman" w:hAnsi="Times New Roman" w:cs="Times New Roman"/>
                      <w:color w:val="92D050"/>
                      <w:sz w:val="16"/>
                      <w:szCs w:val="16"/>
                      <w:u w:val="single"/>
                    </w:rPr>
                    <w:t>EDIT MY POOL</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roofErr w:type="spellStart"/>
                  <w:proofErr w:type="gramStart"/>
                  <w:r w:rsidRPr="00FB7516">
                    <w:rPr>
                      <w:rFonts w:ascii="Times New Roman" w:eastAsia="Times New Roman" w:hAnsi="Times New Roman" w:cs="Times New Roman"/>
                      <w:b/>
                      <w:bCs/>
                      <w:sz w:val="16"/>
                      <w:szCs w:val="16"/>
                    </w:rPr>
                    <w:t>City:</w:t>
                  </w:r>
                  <w:r w:rsidRPr="00FB7516">
                    <w:rPr>
                      <w:rFonts w:ascii="Times New Roman" w:eastAsia="Times New Roman" w:hAnsi="Times New Roman" w:cs="Times New Roman"/>
                      <w:sz w:val="16"/>
                      <w:szCs w:val="16"/>
                    </w:rPr>
                    <w:t>Hyderabad</w:t>
                  </w:r>
                  <w:proofErr w:type="spellEnd"/>
                  <w:proofErr w:type="gramEnd"/>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sidRPr="00960125">
                    <w:rPr>
                      <w:rFonts w:ascii="Times New Roman" w:eastAsia="Times New Roman" w:hAnsi="Times New Roman" w:cs="Times New Roman"/>
                      <w:color w:val="92D050"/>
                      <w:sz w:val="16"/>
                      <w:szCs w:val="16"/>
                      <w:u w:val="single"/>
                    </w:rPr>
                    <w:t>DELTE MY POOL</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p w:rsidR="00960125" w:rsidRPr="00FB7516"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roofErr w:type="spellStart"/>
                  <w:proofErr w:type="gramStart"/>
                  <w:r w:rsidRPr="00FB7516">
                    <w:rPr>
                      <w:rFonts w:ascii="Times New Roman" w:eastAsia="Times New Roman" w:hAnsi="Times New Roman" w:cs="Times New Roman"/>
                      <w:b/>
                      <w:bCs/>
                      <w:sz w:val="16"/>
                      <w:szCs w:val="16"/>
                    </w:rPr>
                    <w:t>Origin:</w:t>
                  </w:r>
                  <w:r w:rsidRPr="00FB7516">
                    <w:rPr>
                      <w:rFonts w:ascii="Times New Roman" w:eastAsia="Times New Roman" w:hAnsi="Times New Roman" w:cs="Times New Roman"/>
                      <w:sz w:val="16"/>
                      <w:szCs w:val="16"/>
                    </w:rPr>
                    <w:t>koti</w:t>
                  </w:r>
                  <w:proofErr w:type="spellEnd"/>
                  <w:proofErr w:type="gramEnd"/>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sidRPr="00960125">
                    <w:rPr>
                      <w:rFonts w:ascii="Times New Roman" w:eastAsia="Times New Roman" w:hAnsi="Times New Roman" w:cs="Times New Roman"/>
                      <w:color w:val="92D050"/>
                      <w:sz w:val="16"/>
                      <w:szCs w:val="16"/>
                      <w:u w:val="single"/>
                    </w:rPr>
                    <w:t xml:space="preserve"> ACTIVE/DEACTIVE POOL</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roofErr w:type="spellStart"/>
                  <w:proofErr w:type="gramStart"/>
                  <w:r w:rsidRPr="00FB7516">
                    <w:rPr>
                      <w:rFonts w:ascii="Times New Roman" w:eastAsia="Times New Roman" w:hAnsi="Times New Roman" w:cs="Times New Roman"/>
                      <w:b/>
                      <w:bCs/>
                      <w:sz w:val="16"/>
                      <w:szCs w:val="16"/>
                    </w:rPr>
                    <w:t>Destination:</w:t>
                  </w:r>
                  <w:r w:rsidRPr="00FB7516">
                    <w:rPr>
                      <w:rFonts w:ascii="Times New Roman" w:eastAsia="Times New Roman" w:hAnsi="Times New Roman" w:cs="Times New Roman"/>
                      <w:sz w:val="16"/>
                      <w:szCs w:val="16"/>
                    </w:rPr>
                    <w:t>mehadiptnam</w:t>
                  </w:r>
                  <w:proofErr w:type="spellEnd"/>
                  <w:proofErr w:type="gramEnd"/>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Seats(Available/Wanted):</w:t>
                  </w:r>
                  <w:r w:rsidRPr="00FB7516">
                    <w:rPr>
                      <w:rFonts w:ascii="Times New Roman" w:eastAsia="Times New Roman" w:hAnsi="Times New Roman" w:cs="Times New Roman"/>
                      <w:sz w:val="16"/>
                      <w:szCs w:val="16"/>
                    </w:rPr>
                    <w:t>2</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Start Time:</w:t>
                  </w:r>
                  <w:r w:rsidRPr="00FB7516">
                    <w:rPr>
                      <w:rFonts w:ascii="Times New Roman" w:eastAsia="Times New Roman" w:hAnsi="Times New Roman" w:cs="Times New Roman"/>
                      <w:sz w:val="16"/>
                      <w:szCs w:val="16"/>
                    </w:rPr>
                    <w:t>6-7AM</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Return Time:</w:t>
                  </w:r>
                  <w:r w:rsidRPr="00FB7516">
                    <w:rPr>
                      <w:rFonts w:ascii="Times New Roman" w:eastAsia="Times New Roman" w:hAnsi="Times New Roman" w:cs="Times New Roman"/>
                      <w:sz w:val="16"/>
                      <w:szCs w:val="16"/>
                    </w:rPr>
                    <w:t>3-4PM</w:t>
                  </w: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 xml:space="preserve">Looking </w:t>
                  </w:r>
                  <w:proofErr w:type="spellStart"/>
                  <w:proofErr w:type="gramStart"/>
                  <w:r w:rsidRPr="00FB7516">
                    <w:rPr>
                      <w:rFonts w:ascii="Times New Roman" w:eastAsia="Times New Roman" w:hAnsi="Times New Roman" w:cs="Times New Roman"/>
                      <w:b/>
                      <w:bCs/>
                      <w:sz w:val="16"/>
                      <w:szCs w:val="16"/>
                    </w:rPr>
                    <w:t>For:</w:t>
                  </w:r>
                  <w:r w:rsidRPr="00FB7516">
                    <w:rPr>
                      <w:rFonts w:ascii="Times New Roman" w:eastAsia="Times New Roman" w:hAnsi="Times New Roman" w:cs="Times New Roman"/>
                      <w:sz w:val="16"/>
                      <w:szCs w:val="16"/>
                    </w:rPr>
                    <w:t>Male</w:t>
                  </w:r>
                  <w:proofErr w:type="spellEnd"/>
                  <w:proofErr w:type="gramEnd"/>
                  <w:r w:rsidRPr="00FB7516">
                    <w:rPr>
                      <w:rFonts w:ascii="Times New Roman" w:eastAsia="Times New Roman" w:hAnsi="Times New Roman" w:cs="Times New Roman"/>
                      <w:sz w:val="16"/>
                      <w:szCs w:val="16"/>
                    </w:rPr>
                    <w:t xml:space="preserve"> Carpoolers</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roofErr w:type="spellStart"/>
                  <w:proofErr w:type="gramStart"/>
                  <w:r w:rsidRPr="00FB7516">
                    <w:rPr>
                      <w:rFonts w:ascii="Times New Roman" w:eastAsia="Times New Roman" w:hAnsi="Times New Roman" w:cs="Times New Roman"/>
                      <w:b/>
                      <w:bCs/>
                      <w:sz w:val="16"/>
                      <w:szCs w:val="16"/>
                    </w:rPr>
                    <w:t>Comments:</w:t>
                  </w:r>
                  <w:r w:rsidRPr="00FB7516">
                    <w:rPr>
                      <w:rFonts w:ascii="Times New Roman" w:eastAsia="Times New Roman" w:hAnsi="Times New Roman" w:cs="Times New Roman"/>
                      <w:sz w:val="16"/>
                      <w:szCs w:val="16"/>
                    </w:rPr>
                    <w:t>dfgsdfg</w:t>
                  </w:r>
                  <w:proofErr w:type="spellEnd"/>
                  <w:proofErr w:type="gramEnd"/>
                </w:p>
                <w:p w:rsidR="00E54FE9" w:rsidRDefault="00E54FE9" w:rsidP="00E54FE9">
                  <w:r>
                    <w:t xml:space="preserve">                                                                                   </w:t>
                  </w:r>
                </w:p>
                <w:p w:rsidR="00E54FE9" w:rsidRDefault="00E54FE9" w:rsidP="00E54FE9">
                  <w:r>
                    <w:tab/>
                  </w:r>
                  <w:r>
                    <w:tab/>
                  </w:r>
                  <w:r>
                    <w:tab/>
                  </w:r>
                  <w:r>
                    <w:tab/>
                  </w:r>
                  <w:r>
                    <w:tab/>
                  </w:r>
                </w:p>
                <w:p w:rsidR="00E54FE9" w:rsidRDefault="00E54FE9" w:rsidP="00E54FE9"/>
                <w:p w:rsidR="00E54FE9" w:rsidRDefault="00E54FE9" w:rsidP="00E54FE9">
                  <w:pPr>
                    <w:spacing w:after="0" w:line="240" w:lineRule="atLeast"/>
                    <w:rPr>
                      <w:rFonts w:ascii="Trebuchet MS" w:eastAsia="Times New Roman" w:hAnsi="Trebuchet MS" w:cs="Times New Roman"/>
                      <w:color w:val="333333"/>
                      <w:sz w:val="18"/>
                      <w:szCs w:val="18"/>
                    </w:rPr>
                  </w:pPr>
                  <w:r>
                    <w:rPr>
                      <w:rFonts w:ascii="Trebuchet MS" w:eastAsia="Times New Roman" w:hAnsi="Trebuchet MS" w:cs="Times New Roman"/>
                      <w:color w:val="333333"/>
                      <w:sz w:val="18"/>
                      <w:szCs w:val="18"/>
                    </w:rPr>
                    <w:t xml:space="preserve">      </w:t>
                  </w:r>
                </w:p>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p w:rsidR="00E54FE9" w:rsidRDefault="00E54FE9" w:rsidP="00E54FE9">
                  <w:r>
                    <w:t>2</w:t>
                  </w:r>
                </w:p>
                <w:p w:rsidR="00E54FE9" w:rsidRDefault="00E54FE9" w:rsidP="00E54FE9"/>
                <w:p w:rsidR="00E54FE9" w:rsidRDefault="00E54FE9" w:rsidP="00E54FE9"/>
                <w:p w:rsidR="00E54FE9" w:rsidRDefault="00E54FE9" w:rsidP="00E54FE9"/>
              </w:txbxContent>
            </v:textbox>
          </v:rect>
        </w:pict>
      </w:r>
      <w:r w:rsidR="004A498E">
        <w:rPr>
          <w:noProof/>
        </w:rPr>
        <w:pict>
          <v:shape id="_x0000_s1069" type="#_x0000_t32" style="position:absolute;left:0;text-align:left;margin-left:12pt;margin-top:111.1pt;width:475.5pt;height:.05pt;z-index:251672576;mso-position-horizontal-relative:text;mso-position-vertical-relative:text" o:connectortype="straight"/>
        </w:pict>
      </w:r>
      <w:r w:rsidR="004A498E">
        <w:rPr>
          <w:noProof/>
        </w:rPr>
        <w:pict>
          <v:shape id="_x0000_s1071" type="#_x0000_t32" style="position:absolute;left:0;text-align:left;margin-left:155.25pt;margin-top:154.6pt;width:.05pt;height:290pt;z-index:251674624;mso-position-horizontal-relative:text;mso-position-vertical-relative:text" o:connectortype="straight"/>
        </w:pict>
      </w:r>
      <w:r w:rsidR="004A498E">
        <w:rPr>
          <w:noProof/>
        </w:rPr>
        <w:pict>
          <v:roundrect id="_x0000_s1073" style="position:absolute;left:0;text-align:left;margin-left:36pt;margin-top:263.35pt;width:110.25pt;height:151.25pt;z-index:251676672;mso-position-horizontal-relative:text;mso-position-vertical-relative:text" arcsize="10923f">
            <v:textbox style="mso-next-textbox:#_x0000_s1073">
              <w:txbxContent>
                <w:p w:rsidR="00E54FE9" w:rsidRDefault="00E54FE9">
                  <w:proofErr w:type="gramStart"/>
                  <w:r>
                    <w:t>MEMBER  AREA</w:t>
                  </w:r>
                  <w:proofErr w:type="gramEnd"/>
                </w:p>
                <w:p w:rsidR="00E54FE9" w:rsidRDefault="00E54FE9">
                  <w:pPr>
                    <w:rPr>
                      <w:sz w:val="16"/>
                      <w:szCs w:val="16"/>
                    </w:rPr>
                  </w:pPr>
                  <w:r>
                    <w:rPr>
                      <w:sz w:val="16"/>
                      <w:szCs w:val="16"/>
                    </w:rPr>
                    <w:t>View my profile</w:t>
                  </w:r>
                </w:p>
                <w:p w:rsidR="00E54FE9" w:rsidRDefault="00E54FE9">
                  <w:pPr>
                    <w:rPr>
                      <w:sz w:val="16"/>
                      <w:szCs w:val="16"/>
                    </w:rPr>
                  </w:pPr>
                  <w:r>
                    <w:rPr>
                      <w:sz w:val="16"/>
                      <w:szCs w:val="16"/>
                    </w:rPr>
                    <w:t>Edit</w:t>
                  </w:r>
                </w:p>
                <w:p w:rsidR="00E54FE9" w:rsidRDefault="00E54FE9">
                  <w:pPr>
                    <w:rPr>
                      <w:sz w:val="16"/>
                      <w:szCs w:val="16"/>
                    </w:rPr>
                  </w:pPr>
                  <w:r>
                    <w:rPr>
                      <w:sz w:val="16"/>
                      <w:szCs w:val="16"/>
                    </w:rPr>
                    <w:t>Delete</w:t>
                  </w:r>
                </w:p>
                <w:p w:rsidR="00E54FE9" w:rsidRDefault="00E54FE9">
                  <w:pPr>
                    <w:rPr>
                      <w:sz w:val="16"/>
                      <w:szCs w:val="16"/>
                    </w:rPr>
                  </w:pPr>
                  <w:r>
                    <w:rPr>
                      <w:sz w:val="16"/>
                      <w:szCs w:val="16"/>
                    </w:rPr>
                    <w:t>Change password</w:t>
                  </w:r>
                </w:p>
                <w:p w:rsidR="00E54FE9" w:rsidRDefault="00E54FE9">
                  <w:pPr>
                    <w:rPr>
                      <w:sz w:val="16"/>
                      <w:szCs w:val="16"/>
                    </w:rPr>
                  </w:pPr>
                  <w:r>
                    <w:rPr>
                      <w:sz w:val="16"/>
                      <w:szCs w:val="16"/>
                    </w:rPr>
                    <w:t>Logout</w:t>
                  </w:r>
                </w:p>
                <w:p w:rsidR="00E54FE9" w:rsidRDefault="00E54FE9">
                  <w:pPr>
                    <w:rPr>
                      <w:sz w:val="16"/>
                      <w:szCs w:val="16"/>
                    </w:rPr>
                  </w:pPr>
                </w:p>
                <w:p w:rsidR="00E54FE9" w:rsidRDefault="00E54FE9">
                  <w:pPr>
                    <w:rPr>
                      <w:sz w:val="16"/>
                      <w:szCs w:val="16"/>
                    </w:rPr>
                  </w:pPr>
                </w:p>
                <w:p w:rsidR="00E54FE9" w:rsidRPr="00E54FE9" w:rsidRDefault="00E54FE9">
                  <w:pPr>
                    <w:rPr>
                      <w:sz w:val="16"/>
                      <w:szCs w:val="16"/>
                    </w:rPr>
                  </w:pPr>
                </w:p>
              </w:txbxContent>
            </v:textbox>
          </v:roundrect>
        </w:pict>
      </w:r>
      <w:r w:rsidR="004A498E">
        <w:rPr>
          <w:noProof/>
        </w:rPr>
        <w:pict>
          <v:roundrect id="_x0000_s1072" style="position:absolute;left:0;text-align:left;margin-left:46.5pt;margin-top:172.6pt;width:91.5pt;height:78.75pt;z-index:251675648;mso-position-horizontal-relative:text;mso-position-vertical-relative:text" arcsize="10923f">
            <v:textbox style="mso-next-textbox:#_x0000_s1072">
              <w:txbxContent>
                <w:p w:rsidR="00E54FE9" w:rsidRDefault="00E54FE9">
                  <w:r>
                    <w:t>SERCH PAGE</w:t>
                  </w:r>
                </w:p>
              </w:txbxContent>
            </v:textbox>
          </v:roundrect>
        </w:pict>
      </w:r>
      <w:r w:rsidR="004A498E">
        <w:rPr>
          <w:noProof/>
        </w:rPr>
        <w:pict>
          <v:shape id="_x0000_s1070" type="#_x0000_t32" style="position:absolute;left:0;text-align:left;margin-left:27pt;margin-top:147.85pt;width:465pt;height:0;z-index:251673600;mso-position-horizontal-relative:text;mso-position-vertical-relative:text" o:connectortype="straight"/>
        </w:pict>
      </w:r>
      <w:bookmarkEnd w:id="223"/>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Default="00960125" w:rsidP="00960125">
      <w:pPr>
        <w:pBdr>
          <w:bottom w:val="single" w:sz="6" w:space="1" w:color="auto"/>
        </w:pBdr>
      </w:pPr>
    </w:p>
    <w:p w:rsidR="00960125" w:rsidRPr="00066649" w:rsidRDefault="00960125" w:rsidP="00066649">
      <w:pPr>
        <w:pStyle w:val="Heading3"/>
      </w:pPr>
      <w:bookmarkStart w:id="224" w:name="_Toc292983730"/>
      <w:r w:rsidRPr="00066649">
        <w:t>USER PROFILE – REMAING PAGES</w:t>
      </w:r>
      <w:bookmarkEnd w:id="224"/>
    </w:p>
    <w:p w:rsidR="00960125" w:rsidRDefault="004A498E" w:rsidP="00960125">
      <w:pPr>
        <w:pBdr>
          <w:bottom w:val="single" w:sz="6" w:space="1" w:color="auto"/>
        </w:pBdr>
      </w:pPr>
      <w:r>
        <w:rPr>
          <w:noProof/>
        </w:rPr>
        <w:pict>
          <v:rect id="_x0000_s1074" style="position:absolute;margin-left:-5.25pt;margin-top:12.15pt;width:509.25pt;height:437.95pt;z-index:251677696">
            <v:textbox style="mso-next-textbox:#_x0000_s1074">
              <w:txbxContent>
                <w:p w:rsidR="00960125" w:rsidRDefault="00960125" w:rsidP="00960125"/>
                <w:p w:rsidR="00960125" w:rsidRDefault="00960125" w:rsidP="00960125">
                  <w:r>
                    <w:t xml:space="preserve">                                                                                 HEADER</w:t>
                  </w:r>
                </w:p>
                <w:p w:rsidR="00960125" w:rsidRDefault="00960125" w:rsidP="00960125"/>
                <w:p w:rsidR="00960125" w:rsidRDefault="00960125" w:rsidP="00960125"/>
                <w:p w:rsidR="00960125" w:rsidRDefault="00960125" w:rsidP="00960125">
                  <w:pPr>
                    <w:ind w:left="2880" w:firstLine="720"/>
                  </w:pPr>
                  <w:r>
                    <w:t xml:space="preserve">TOP NAVIGATION </w:t>
                  </w: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Pr="00960125" w:rsidRDefault="00960125" w:rsidP="00960125">
                  <w:pPr>
                    <w:shd w:val="clear" w:color="auto" w:fill="FFFFFF"/>
                    <w:spacing w:after="0" w:line="240" w:lineRule="auto"/>
                    <w:ind w:left="2160" w:firstLine="720"/>
                    <w:rPr>
                      <w:rFonts w:ascii="Times New Roman" w:eastAsia="Times New Roman" w:hAnsi="Times New Roman" w:cs="Times New Roman"/>
                      <w:sz w:val="28"/>
                      <w:szCs w:val="28"/>
                    </w:rPr>
                  </w:pPr>
                  <w:r>
                    <w:rPr>
                      <w:rFonts w:ascii="Times New Roman" w:eastAsia="Times New Roman" w:hAnsi="Times New Roman" w:cs="Times New Roman"/>
                      <w:sz w:val="16"/>
                      <w:szCs w:val="16"/>
                    </w:rPr>
                    <w:tab/>
                  </w:r>
                  <w:r w:rsidRPr="00960125">
                    <w:rPr>
                      <w:rFonts w:ascii="Times New Roman" w:eastAsia="Times New Roman" w:hAnsi="Times New Roman" w:cs="Times New Roman"/>
                      <w:sz w:val="28"/>
                      <w:szCs w:val="28"/>
                    </w:rPr>
                    <w:t>EDIT /DELTE /CHANGE PWD PAGES</w:t>
                  </w:r>
                </w:p>
                <w:p w:rsidR="00960125" w:rsidRPr="00960125" w:rsidRDefault="00960125" w:rsidP="00960125">
                  <w:pPr>
                    <w:shd w:val="clear" w:color="auto" w:fill="FFFFFF"/>
                    <w:spacing w:after="0" w:line="240" w:lineRule="auto"/>
                    <w:ind w:left="2160" w:firstLine="720"/>
                    <w:rPr>
                      <w:rFonts w:ascii="Times New Roman" w:eastAsia="Times New Roman" w:hAnsi="Times New Roman" w:cs="Times New Roman"/>
                      <w:sz w:val="28"/>
                      <w:szCs w:val="28"/>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419225" cy="3095625"/>
                        <wp:effectExtent l="19050" t="0" r="9525"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1419225" cy="3095625"/>
                                </a:xfrm>
                                <a:prstGeom prst="rect">
                                  <a:avLst/>
                                </a:prstGeom>
                                <a:noFill/>
                                <a:ln w="9525">
                                  <a:noFill/>
                                  <a:miter lim="800000"/>
                                  <a:headEnd/>
                                  <a:tailEnd/>
                                </a:ln>
                              </pic:spPr>
                            </pic:pic>
                          </a:graphicData>
                        </a:graphic>
                      </wp:inline>
                    </w:drawing>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ind w:left="2160" w:firstLine="720"/>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r w:rsidRPr="00FB7516">
                    <w:rPr>
                      <w:rFonts w:ascii="Times New Roman" w:eastAsia="Times New Roman" w:hAnsi="Times New Roman" w:cs="Times New Roman"/>
                      <w:b/>
                      <w:bCs/>
                      <w:sz w:val="16"/>
                      <w:szCs w:val="16"/>
                    </w:rPr>
                    <w:t xml:space="preserve">Looking </w:t>
                  </w:r>
                  <w:proofErr w:type="spellStart"/>
                  <w:proofErr w:type="gramStart"/>
                  <w:r w:rsidRPr="00FB7516">
                    <w:rPr>
                      <w:rFonts w:ascii="Times New Roman" w:eastAsia="Times New Roman" w:hAnsi="Times New Roman" w:cs="Times New Roman"/>
                      <w:b/>
                      <w:bCs/>
                      <w:sz w:val="16"/>
                      <w:szCs w:val="16"/>
                    </w:rPr>
                    <w:t>For:</w:t>
                  </w:r>
                  <w:r w:rsidRPr="00FB7516">
                    <w:rPr>
                      <w:rFonts w:ascii="Times New Roman" w:eastAsia="Times New Roman" w:hAnsi="Times New Roman" w:cs="Times New Roman"/>
                      <w:sz w:val="16"/>
                      <w:szCs w:val="16"/>
                    </w:rPr>
                    <w:t>Male</w:t>
                  </w:r>
                  <w:proofErr w:type="spellEnd"/>
                  <w:proofErr w:type="gramEnd"/>
                  <w:r w:rsidRPr="00FB7516">
                    <w:rPr>
                      <w:rFonts w:ascii="Times New Roman" w:eastAsia="Times New Roman" w:hAnsi="Times New Roman" w:cs="Times New Roman"/>
                      <w:sz w:val="16"/>
                      <w:szCs w:val="16"/>
                    </w:rPr>
                    <w:t xml:space="preserve"> Carpoolers</w:t>
                  </w: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
                <w:p w:rsidR="00960125" w:rsidRPr="00FB7516" w:rsidRDefault="00960125" w:rsidP="00960125">
                  <w:pPr>
                    <w:shd w:val="clear" w:color="auto" w:fill="FFFFFF"/>
                    <w:spacing w:after="0" w:line="240" w:lineRule="auto"/>
                    <w:rPr>
                      <w:rFonts w:ascii="Times New Roman" w:eastAsia="Times New Roman" w:hAnsi="Times New Roman" w:cs="Times New Roman"/>
                      <w:sz w:val="16"/>
                      <w:szCs w:val="16"/>
                    </w:rPr>
                  </w:pPr>
                  <w:proofErr w:type="spellStart"/>
                  <w:proofErr w:type="gramStart"/>
                  <w:r w:rsidRPr="00FB7516">
                    <w:rPr>
                      <w:rFonts w:ascii="Times New Roman" w:eastAsia="Times New Roman" w:hAnsi="Times New Roman" w:cs="Times New Roman"/>
                      <w:b/>
                      <w:bCs/>
                      <w:sz w:val="16"/>
                      <w:szCs w:val="16"/>
                    </w:rPr>
                    <w:t>Comments:</w:t>
                  </w:r>
                  <w:r w:rsidRPr="00FB7516">
                    <w:rPr>
                      <w:rFonts w:ascii="Times New Roman" w:eastAsia="Times New Roman" w:hAnsi="Times New Roman" w:cs="Times New Roman"/>
                      <w:sz w:val="16"/>
                      <w:szCs w:val="16"/>
                    </w:rPr>
                    <w:t>dfgsdfg</w:t>
                  </w:r>
                  <w:proofErr w:type="spellEnd"/>
                  <w:proofErr w:type="gramEnd"/>
                </w:p>
                <w:p w:rsidR="00960125" w:rsidRDefault="00960125" w:rsidP="00960125">
                  <w:r>
                    <w:t xml:space="preserve">                                                                                   </w:t>
                  </w:r>
                </w:p>
                <w:p w:rsidR="00960125" w:rsidRDefault="00960125" w:rsidP="00960125">
                  <w:r>
                    <w:tab/>
                  </w:r>
                  <w:r>
                    <w:tab/>
                  </w:r>
                  <w:r>
                    <w:tab/>
                  </w:r>
                  <w:r>
                    <w:tab/>
                  </w:r>
                  <w:r>
                    <w:tab/>
                  </w:r>
                </w:p>
                <w:p w:rsidR="00960125" w:rsidRDefault="00960125" w:rsidP="00960125"/>
                <w:p w:rsidR="00960125" w:rsidRDefault="00960125" w:rsidP="00960125">
                  <w:pPr>
                    <w:spacing w:after="0" w:line="240" w:lineRule="atLeast"/>
                    <w:rPr>
                      <w:rFonts w:ascii="Trebuchet MS" w:eastAsia="Times New Roman" w:hAnsi="Trebuchet MS" w:cs="Times New Roman"/>
                      <w:color w:val="333333"/>
                      <w:sz w:val="18"/>
                      <w:szCs w:val="18"/>
                    </w:rPr>
                  </w:pPr>
                  <w:r>
                    <w:rPr>
                      <w:rFonts w:ascii="Trebuchet MS" w:eastAsia="Times New Roman" w:hAnsi="Trebuchet MS" w:cs="Times New Roman"/>
                      <w:color w:val="333333"/>
                      <w:sz w:val="18"/>
                      <w:szCs w:val="18"/>
                    </w:rPr>
                    <w:t xml:space="preserve">      </w:t>
                  </w:r>
                </w:p>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p w:rsidR="00960125" w:rsidRDefault="00960125" w:rsidP="00960125">
                  <w:r>
                    <w:t>2</w:t>
                  </w:r>
                </w:p>
                <w:p w:rsidR="00960125" w:rsidRDefault="00960125" w:rsidP="00960125"/>
                <w:p w:rsidR="00960125" w:rsidRDefault="00960125" w:rsidP="00960125"/>
                <w:p w:rsidR="00960125" w:rsidRDefault="00960125" w:rsidP="00960125"/>
              </w:txbxContent>
            </v:textbox>
          </v:rect>
        </w:pict>
      </w:r>
    </w:p>
    <w:p w:rsidR="00960125" w:rsidRDefault="004A498E" w:rsidP="00960125">
      <w:pPr>
        <w:pBdr>
          <w:bottom w:val="single" w:sz="6" w:space="1" w:color="auto"/>
        </w:pBdr>
      </w:pPr>
      <w:r>
        <w:rPr>
          <w:noProof/>
        </w:rPr>
        <w:pict>
          <v:shape id="_x0000_s1078" type="#_x0000_t32" style="position:absolute;margin-left:148.5pt;margin-top:123.15pt;width:0;height:301.5pt;z-index:251680768" o:connectortype="straight"/>
        </w:pict>
      </w:r>
      <w:r>
        <w:rPr>
          <w:noProof/>
        </w:rPr>
        <w:pict>
          <v:shape id="_x0000_s1076" type="#_x0000_t32" style="position:absolute;margin-left:-5.25pt;margin-top:123.15pt;width:509.25pt;height:0;z-index:251679744" o:connectortype="straight"/>
        </w:pict>
      </w:r>
      <w:r>
        <w:rPr>
          <w:noProof/>
        </w:rPr>
        <w:pict>
          <v:shape id="_x0000_s1075" type="#_x0000_t32" style="position:absolute;margin-left:-5.25pt;margin-top:74.4pt;width:509.25pt;height:0;z-index:251678720" o:connectortype="straight"/>
        </w:pict>
      </w:r>
    </w:p>
    <w:sectPr w:rsidR="00960125" w:rsidSect="003F41B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98E" w:rsidRDefault="004A498E" w:rsidP="00085AF9">
      <w:pPr>
        <w:spacing w:after="0" w:line="240" w:lineRule="auto"/>
      </w:pPr>
      <w:r>
        <w:separator/>
      </w:r>
    </w:p>
  </w:endnote>
  <w:endnote w:type="continuationSeparator" w:id="0">
    <w:p w:rsidR="004A498E" w:rsidRDefault="004A498E" w:rsidP="0008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705844"/>
      <w:docPartObj>
        <w:docPartGallery w:val="Page Numbers (Bottom of Page)"/>
        <w:docPartUnique/>
      </w:docPartObj>
    </w:sdtPr>
    <w:sdtEndPr/>
    <w:sdtContent>
      <w:p w:rsidR="00085AF9" w:rsidRDefault="00216524">
        <w:pPr>
          <w:pStyle w:val="Footer"/>
          <w:jc w:val="center"/>
        </w:pPr>
        <w:r>
          <w:fldChar w:fldCharType="begin"/>
        </w:r>
        <w:r>
          <w:instrText xml:space="preserve"> PAGE   \* MERGEFORMAT </w:instrText>
        </w:r>
        <w:r>
          <w:fldChar w:fldCharType="separate"/>
        </w:r>
        <w:r w:rsidR="000739B9">
          <w:rPr>
            <w:noProof/>
          </w:rPr>
          <w:t>11</w:t>
        </w:r>
        <w:r>
          <w:rPr>
            <w:noProof/>
          </w:rPr>
          <w:fldChar w:fldCharType="end"/>
        </w:r>
      </w:p>
    </w:sdtContent>
  </w:sdt>
  <w:p w:rsidR="00085AF9" w:rsidRDefault="00085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98E" w:rsidRDefault="004A498E" w:rsidP="00085AF9">
      <w:pPr>
        <w:spacing w:after="0" w:line="240" w:lineRule="auto"/>
      </w:pPr>
      <w:r>
        <w:separator/>
      </w:r>
    </w:p>
  </w:footnote>
  <w:footnote w:type="continuationSeparator" w:id="0">
    <w:p w:rsidR="004A498E" w:rsidRDefault="004A498E" w:rsidP="00085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791"/>
    <w:multiLevelType w:val="hybridMultilevel"/>
    <w:tmpl w:val="F188B2C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4523B2B"/>
    <w:multiLevelType w:val="multilevel"/>
    <w:tmpl w:val="5DC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07141"/>
    <w:multiLevelType w:val="multilevel"/>
    <w:tmpl w:val="0B76FF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34EF0516"/>
    <w:multiLevelType w:val="hybridMultilevel"/>
    <w:tmpl w:val="CF84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32951"/>
    <w:multiLevelType w:val="hybridMultilevel"/>
    <w:tmpl w:val="97D43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4A4B51"/>
    <w:multiLevelType w:val="hybridMultilevel"/>
    <w:tmpl w:val="151E82DA"/>
    <w:lvl w:ilvl="0" w:tplc="810C1488">
      <w:start w:val="5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7D2EF3"/>
    <w:multiLevelType w:val="hybridMultilevel"/>
    <w:tmpl w:val="93BACF1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4DE0F4C"/>
    <w:multiLevelType w:val="hybridMultilevel"/>
    <w:tmpl w:val="6F36C624"/>
    <w:lvl w:ilvl="0" w:tplc="7FB82B74">
      <w:start w:val="1"/>
      <w:numFmt w:val="bullet"/>
      <w:lvlText w:val=""/>
      <w:lvlJc w:val="left"/>
      <w:pPr>
        <w:ind w:left="3990" w:hanging="360"/>
      </w:pPr>
      <w:rPr>
        <w:rFonts w:ascii="Symbol" w:eastAsiaTheme="minorHAnsi" w:hAnsi="Symbol" w:cstheme="minorBidi" w:hint="default"/>
      </w:rPr>
    </w:lvl>
    <w:lvl w:ilvl="1" w:tplc="04090003" w:tentative="1">
      <w:start w:val="1"/>
      <w:numFmt w:val="bullet"/>
      <w:lvlText w:val="o"/>
      <w:lvlJc w:val="left"/>
      <w:pPr>
        <w:ind w:left="4710" w:hanging="360"/>
      </w:pPr>
      <w:rPr>
        <w:rFonts w:ascii="Courier New" w:hAnsi="Courier New" w:cs="Courier New" w:hint="default"/>
      </w:rPr>
    </w:lvl>
    <w:lvl w:ilvl="2" w:tplc="04090005" w:tentative="1">
      <w:start w:val="1"/>
      <w:numFmt w:val="bullet"/>
      <w:lvlText w:val=""/>
      <w:lvlJc w:val="left"/>
      <w:pPr>
        <w:ind w:left="5430" w:hanging="360"/>
      </w:pPr>
      <w:rPr>
        <w:rFonts w:ascii="Wingdings" w:hAnsi="Wingdings" w:hint="default"/>
      </w:rPr>
    </w:lvl>
    <w:lvl w:ilvl="3" w:tplc="04090001" w:tentative="1">
      <w:start w:val="1"/>
      <w:numFmt w:val="bullet"/>
      <w:lvlText w:val=""/>
      <w:lvlJc w:val="left"/>
      <w:pPr>
        <w:ind w:left="6150" w:hanging="360"/>
      </w:pPr>
      <w:rPr>
        <w:rFonts w:ascii="Symbol" w:hAnsi="Symbol" w:hint="default"/>
      </w:rPr>
    </w:lvl>
    <w:lvl w:ilvl="4" w:tplc="04090003" w:tentative="1">
      <w:start w:val="1"/>
      <w:numFmt w:val="bullet"/>
      <w:lvlText w:val="o"/>
      <w:lvlJc w:val="left"/>
      <w:pPr>
        <w:ind w:left="6870" w:hanging="360"/>
      </w:pPr>
      <w:rPr>
        <w:rFonts w:ascii="Courier New" w:hAnsi="Courier New" w:cs="Courier New" w:hint="default"/>
      </w:rPr>
    </w:lvl>
    <w:lvl w:ilvl="5" w:tplc="04090005" w:tentative="1">
      <w:start w:val="1"/>
      <w:numFmt w:val="bullet"/>
      <w:lvlText w:val=""/>
      <w:lvlJc w:val="left"/>
      <w:pPr>
        <w:ind w:left="7590" w:hanging="360"/>
      </w:pPr>
      <w:rPr>
        <w:rFonts w:ascii="Wingdings" w:hAnsi="Wingdings" w:hint="default"/>
      </w:rPr>
    </w:lvl>
    <w:lvl w:ilvl="6" w:tplc="04090001" w:tentative="1">
      <w:start w:val="1"/>
      <w:numFmt w:val="bullet"/>
      <w:lvlText w:val=""/>
      <w:lvlJc w:val="left"/>
      <w:pPr>
        <w:ind w:left="8310" w:hanging="360"/>
      </w:pPr>
      <w:rPr>
        <w:rFonts w:ascii="Symbol" w:hAnsi="Symbol" w:hint="default"/>
      </w:rPr>
    </w:lvl>
    <w:lvl w:ilvl="7" w:tplc="04090003" w:tentative="1">
      <w:start w:val="1"/>
      <w:numFmt w:val="bullet"/>
      <w:lvlText w:val="o"/>
      <w:lvlJc w:val="left"/>
      <w:pPr>
        <w:ind w:left="9030" w:hanging="360"/>
      </w:pPr>
      <w:rPr>
        <w:rFonts w:ascii="Courier New" w:hAnsi="Courier New" w:cs="Courier New" w:hint="default"/>
      </w:rPr>
    </w:lvl>
    <w:lvl w:ilvl="8" w:tplc="04090005" w:tentative="1">
      <w:start w:val="1"/>
      <w:numFmt w:val="bullet"/>
      <w:lvlText w:val=""/>
      <w:lvlJc w:val="left"/>
      <w:pPr>
        <w:ind w:left="9750" w:hanging="360"/>
      </w:pPr>
      <w:rPr>
        <w:rFonts w:ascii="Wingdings" w:hAnsi="Wingdings" w:hint="default"/>
      </w:rPr>
    </w:lvl>
  </w:abstractNum>
  <w:abstractNum w:abstractNumId="8" w15:restartNumberingAfterBreak="0">
    <w:nsid w:val="552E09A7"/>
    <w:multiLevelType w:val="hybridMultilevel"/>
    <w:tmpl w:val="18F0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A5062"/>
    <w:multiLevelType w:val="hybridMultilevel"/>
    <w:tmpl w:val="006464A2"/>
    <w:lvl w:ilvl="0" w:tplc="2AD0D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2"/>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jkumar Sivasubramanian">
    <w15:presenceInfo w15:providerId="AD" w15:userId="S-1-5-21-1935655697-2139871995-682003330-193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7A0B"/>
    <w:rsid w:val="00066649"/>
    <w:rsid w:val="000739B9"/>
    <w:rsid w:val="00085AF9"/>
    <w:rsid w:val="00090678"/>
    <w:rsid w:val="000C7716"/>
    <w:rsid w:val="00112717"/>
    <w:rsid w:val="00133F28"/>
    <w:rsid w:val="00144F35"/>
    <w:rsid w:val="0018038E"/>
    <w:rsid w:val="002021B3"/>
    <w:rsid w:val="00216524"/>
    <w:rsid w:val="0028238C"/>
    <w:rsid w:val="002D5990"/>
    <w:rsid w:val="002F06BD"/>
    <w:rsid w:val="00302D15"/>
    <w:rsid w:val="0038220E"/>
    <w:rsid w:val="003F41BF"/>
    <w:rsid w:val="004A498E"/>
    <w:rsid w:val="004E15EF"/>
    <w:rsid w:val="004E59F5"/>
    <w:rsid w:val="0052794C"/>
    <w:rsid w:val="006E7689"/>
    <w:rsid w:val="00732897"/>
    <w:rsid w:val="00787F87"/>
    <w:rsid w:val="007F1CAE"/>
    <w:rsid w:val="008075FF"/>
    <w:rsid w:val="00813F7F"/>
    <w:rsid w:val="008173E0"/>
    <w:rsid w:val="008F0433"/>
    <w:rsid w:val="00960125"/>
    <w:rsid w:val="0096276E"/>
    <w:rsid w:val="00AD3CA9"/>
    <w:rsid w:val="00AF1271"/>
    <w:rsid w:val="00B97A0B"/>
    <w:rsid w:val="00BC4650"/>
    <w:rsid w:val="00CB7635"/>
    <w:rsid w:val="00CC3F2C"/>
    <w:rsid w:val="00CD1162"/>
    <w:rsid w:val="00D6394D"/>
    <w:rsid w:val="00D73347"/>
    <w:rsid w:val="00E54FE9"/>
    <w:rsid w:val="00E56BCE"/>
    <w:rsid w:val="00E67651"/>
    <w:rsid w:val="00EA324F"/>
    <w:rsid w:val="00EC6174"/>
    <w:rsid w:val="00FE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fillcolor="white">
      <v:fill color="white"/>
    </o:shapedefaults>
    <o:shapelayout v:ext="edit">
      <o:idmap v:ext="edit" data="1"/>
      <o:rules v:ext="edit">
        <o:r id="V:Rule1" type="connector" idref="#_x0000_s1075"/>
        <o:r id="V:Rule2" type="connector" idref="#_x0000_s1071"/>
        <o:r id="V:Rule3" type="connector" idref="#_x0000_s1061"/>
        <o:r id="V:Rule4" type="connector" idref="#_x0000_s1055"/>
        <o:r id="V:Rule5" type="connector" idref="#_x0000_s1062"/>
        <o:r id="V:Rule6" type="connector" idref="#_x0000_s1056"/>
        <o:r id="V:Rule7" type="connector" idref="#_x0000_s1076"/>
        <o:r id="V:Rule8" type="connector" idref="#_x0000_s1069"/>
        <o:r id="V:Rule9" type="connector" idref="#_x0000_s1070"/>
        <o:r id="V:Rule10" type="connector" idref="#_x0000_s1057"/>
        <o:r id="V:Rule11" type="connector" idref="#_x0000_s1078"/>
        <o:r id="V:Rule12" type="connector" idref="#_x0000_s1063"/>
      </o:rules>
    </o:shapelayout>
  </w:shapeDefaults>
  <w:decimalSymbol w:val="."/>
  <w:listSeparator w:val=","/>
  <w15:docId w15:val="{9F3ECE43-AE70-47CB-A0C5-9FA67E1F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1BF"/>
  </w:style>
  <w:style w:type="paragraph" w:styleId="Heading1">
    <w:name w:val="heading 1"/>
    <w:aliases w:val="l1,H1"/>
    <w:basedOn w:val="Normal"/>
    <w:next w:val="Normal"/>
    <w:link w:val="Heading1Char"/>
    <w:qFormat/>
    <w:rsid w:val="00112717"/>
    <w:pPr>
      <w:keepNext/>
      <w:numPr>
        <w:numId w:val="5"/>
      </w:numPr>
      <w:spacing w:before="240" w:after="60" w:line="240" w:lineRule="auto"/>
      <w:outlineLvl w:val="0"/>
    </w:pPr>
    <w:rPr>
      <w:rFonts w:ascii="Arial" w:eastAsia="Times New Roman" w:hAnsi="Arial" w:cs="Arial"/>
      <w:b/>
      <w:bCs/>
      <w:kern w:val="28"/>
      <w:sz w:val="28"/>
      <w:szCs w:val="20"/>
    </w:rPr>
  </w:style>
  <w:style w:type="paragraph" w:styleId="Heading2">
    <w:name w:val="heading 2"/>
    <w:aliases w:val="1.1,H2"/>
    <w:basedOn w:val="Normal"/>
    <w:next w:val="Normal"/>
    <w:link w:val="Heading2Char"/>
    <w:unhideWhenUsed/>
    <w:qFormat/>
    <w:rsid w:val="00112717"/>
    <w:pPr>
      <w:keepNext/>
      <w:numPr>
        <w:ilvl w:val="1"/>
        <w:numId w:val="5"/>
      </w:numPr>
      <w:spacing w:before="240" w:after="60" w:line="240" w:lineRule="auto"/>
      <w:outlineLvl w:val="1"/>
    </w:pPr>
    <w:rPr>
      <w:rFonts w:ascii="Arial" w:eastAsia="Times New Roman" w:hAnsi="Arial" w:cs="Arial"/>
      <w:b/>
      <w:bCs/>
      <w:i/>
      <w:sz w:val="24"/>
      <w:szCs w:val="20"/>
    </w:rPr>
  </w:style>
  <w:style w:type="paragraph" w:styleId="Heading3">
    <w:name w:val="heading 3"/>
    <w:basedOn w:val="Normal"/>
    <w:next w:val="Normal"/>
    <w:link w:val="Heading3Char"/>
    <w:unhideWhenUsed/>
    <w:qFormat/>
    <w:rsid w:val="00112717"/>
    <w:pPr>
      <w:keepNext/>
      <w:numPr>
        <w:ilvl w:val="2"/>
        <w:numId w:val="5"/>
      </w:numPr>
      <w:spacing w:before="240" w:after="60" w:line="240" w:lineRule="auto"/>
      <w:outlineLvl w:val="2"/>
    </w:pPr>
    <w:rPr>
      <w:rFonts w:ascii="Arial" w:eastAsia="Times New Roman" w:hAnsi="Arial" w:cs="Arial"/>
      <w:bCs/>
      <w:sz w:val="24"/>
      <w:szCs w:val="20"/>
    </w:rPr>
  </w:style>
  <w:style w:type="paragraph" w:styleId="Heading4">
    <w:name w:val="heading 4"/>
    <w:basedOn w:val="Normal"/>
    <w:next w:val="Normal"/>
    <w:link w:val="Heading4Char"/>
    <w:unhideWhenUsed/>
    <w:qFormat/>
    <w:rsid w:val="00112717"/>
    <w:pPr>
      <w:keepNext/>
      <w:numPr>
        <w:ilvl w:val="3"/>
        <w:numId w:val="5"/>
      </w:numPr>
      <w:spacing w:before="240" w:after="60" w:line="240" w:lineRule="auto"/>
      <w:outlineLvl w:val="3"/>
    </w:pPr>
    <w:rPr>
      <w:rFonts w:ascii="Arial" w:eastAsia="Times New Roman" w:hAnsi="Arial" w:cs="Arial"/>
      <w:b/>
      <w:bCs/>
      <w:sz w:val="24"/>
      <w:szCs w:val="20"/>
    </w:rPr>
  </w:style>
  <w:style w:type="paragraph" w:styleId="Heading5">
    <w:name w:val="heading 5"/>
    <w:basedOn w:val="Normal"/>
    <w:next w:val="Normal"/>
    <w:link w:val="Heading5Char"/>
    <w:unhideWhenUsed/>
    <w:qFormat/>
    <w:rsid w:val="00112717"/>
    <w:pPr>
      <w:numPr>
        <w:ilvl w:val="4"/>
        <w:numId w:val="5"/>
      </w:numPr>
      <w:spacing w:before="240" w:after="60" w:line="240" w:lineRule="auto"/>
      <w:outlineLvl w:val="4"/>
    </w:pPr>
    <w:rPr>
      <w:rFonts w:ascii="Arial" w:eastAsia="Times New Roman" w:hAnsi="Arial" w:cs="Arial"/>
      <w:bCs/>
      <w:szCs w:val="20"/>
    </w:rPr>
  </w:style>
  <w:style w:type="paragraph" w:styleId="Heading6">
    <w:name w:val="heading 6"/>
    <w:basedOn w:val="Normal"/>
    <w:next w:val="Normal"/>
    <w:link w:val="Heading6Char"/>
    <w:unhideWhenUsed/>
    <w:qFormat/>
    <w:rsid w:val="00112717"/>
    <w:pPr>
      <w:numPr>
        <w:ilvl w:val="5"/>
        <w:numId w:val="5"/>
      </w:numPr>
      <w:spacing w:before="240" w:after="60" w:line="240" w:lineRule="auto"/>
      <w:outlineLvl w:val="5"/>
    </w:pPr>
    <w:rPr>
      <w:rFonts w:ascii="Arial" w:eastAsia="Times New Roman" w:hAnsi="Arial" w:cs="Arial"/>
      <w:bCs/>
      <w:i/>
      <w:szCs w:val="20"/>
    </w:rPr>
  </w:style>
  <w:style w:type="paragraph" w:styleId="Heading7">
    <w:name w:val="heading 7"/>
    <w:basedOn w:val="Normal"/>
    <w:next w:val="Normal"/>
    <w:link w:val="Heading7Char"/>
    <w:unhideWhenUsed/>
    <w:qFormat/>
    <w:rsid w:val="00112717"/>
    <w:pPr>
      <w:numPr>
        <w:ilvl w:val="6"/>
        <w:numId w:val="5"/>
      </w:numPr>
      <w:spacing w:before="240" w:after="60" w:line="240" w:lineRule="auto"/>
      <w:outlineLvl w:val="6"/>
    </w:pPr>
    <w:rPr>
      <w:rFonts w:ascii="Arial" w:eastAsia="Times New Roman" w:hAnsi="Arial" w:cs="Arial"/>
      <w:bCs/>
      <w:sz w:val="24"/>
      <w:szCs w:val="20"/>
    </w:rPr>
  </w:style>
  <w:style w:type="paragraph" w:styleId="Heading8">
    <w:name w:val="heading 8"/>
    <w:basedOn w:val="Normal"/>
    <w:next w:val="Normal"/>
    <w:link w:val="Heading8Char"/>
    <w:unhideWhenUsed/>
    <w:qFormat/>
    <w:rsid w:val="00112717"/>
    <w:pPr>
      <w:numPr>
        <w:ilvl w:val="7"/>
        <w:numId w:val="5"/>
      </w:numPr>
      <w:spacing w:before="240" w:after="60" w:line="240" w:lineRule="auto"/>
      <w:outlineLvl w:val="7"/>
    </w:pPr>
    <w:rPr>
      <w:rFonts w:ascii="Arial" w:eastAsia="Times New Roman" w:hAnsi="Arial" w:cs="Arial"/>
      <w:bCs/>
      <w:i/>
      <w:sz w:val="24"/>
      <w:szCs w:val="20"/>
    </w:rPr>
  </w:style>
  <w:style w:type="paragraph" w:styleId="Heading9">
    <w:name w:val="heading 9"/>
    <w:basedOn w:val="Normal"/>
    <w:next w:val="Normal"/>
    <w:link w:val="Heading9Char"/>
    <w:unhideWhenUsed/>
    <w:qFormat/>
    <w:rsid w:val="00112717"/>
    <w:pPr>
      <w:numPr>
        <w:ilvl w:val="8"/>
        <w:numId w:val="5"/>
      </w:numPr>
      <w:spacing w:before="240" w:after="60" w:line="240" w:lineRule="auto"/>
      <w:outlineLvl w:val="8"/>
    </w:pPr>
    <w:rPr>
      <w:rFonts w:ascii="Arial" w:eastAsia="Times New Roman" w:hAnsi="Arial" w:cs="Arial"/>
      <w:b/>
      <w:bCs/>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CE"/>
    <w:pPr>
      <w:ind w:left="720"/>
      <w:contextualSpacing/>
    </w:pPr>
  </w:style>
  <w:style w:type="paragraph" w:styleId="BalloonText">
    <w:name w:val="Balloon Text"/>
    <w:basedOn w:val="Normal"/>
    <w:link w:val="BalloonTextChar"/>
    <w:uiPriority w:val="99"/>
    <w:semiHidden/>
    <w:unhideWhenUsed/>
    <w:rsid w:val="00282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38C"/>
    <w:rPr>
      <w:rFonts w:ascii="Tahoma" w:hAnsi="Tahoma" w:cs="Tahoma"/>
      <w:sz w:val="16"/>
      <w:szCs w:val="16"/>
    </w:rPr>
  </w:style>
  <w:style w:type="character" w:styleId="Hyperlink">
    <w:name w:val="Hyperlink"/>
    <w:basedOn w:val="DefaultParagraphFont"/>
    <w:uiPriority w:val="99"/>
    <w:unhideWhenUsed/>
    <w:rsid w:val="00CC3F2C"/>
    <w:rPr>
      <w:color w:val="0000FF"/>
      <w:u w:val="single"/>
    </w:rPr>
  </w:style>
  <w:style w:type="character" w:customStyle="1" w:styleId="apple-converted-space">
    <w:name w:val="apple-converted-space"/>
    <w:basedOn w:val="DefaultParagraphFont"/>
    <w:rsid w:val="00CC3F2C"/>
  </w:style>
  <w:style w:type="character" w:customStyle="1" w:styleId="apple-style-span">
    <w:name w:val="apple-style-span"/>
    <w:basedOn w:val="DefaultParagraphFont"/>
    <w:rsid w:val="00CC3F2C"/>
  </w:style>
  <w:style w:type="character" w:customStyle="1" w:styleId="required">
    <w:name w:val="required"/>
    <w:basedOn w:val="DefaultParagraphFont"/>
    <w:rsid w:val="00732897"/>
  </w:style>
  <w:style w:type="character" w:customStyle="1" w:styleId="Heading1Char">
    <w:name w:val="Heading 1 Char"/>
    <w:aliases w:val="l1 Char,H1 Char"/>
    <w:basedOn w:val="DefaultParagraphFont"/>
    <w:link w:val="Heading1"/>
    <w:rsid w:val="00112717"/>
    <w:rPr>
      <w:rFonts w:ascii="Arial" w:eastAsia="Times New Roman" w:hAnsi="Arial" w:cs="Arial"/>
      <w:b/>
      <w:bCs/>
      <w:kern w:val="28"/>
      <w:sz w:val="28"/>
      <w:szCs w:val="20"/>
    </w:rPr>
  </w:style>
  <w:style w:type="character" w:customStyle="1" w:styleId="Heading2Char">
    <w:name w:val="Heading 2 Char"/>
    <w:aliases w:val="1.1 Char,H2 Char"/>
    <w:basedOn w:val="DefaultParagraphFont"/>
    <w:link w:val="Heading2"/>
    <w:rsid w:val="00112717"/>
    <w:rPr>
      <w:rFonts w:ascii="Arial" w:eastAsia="Times New Roman" w:hAnsi="Arial" w:cs="Arial"/>
      <w:b/>
      <w:bCs/>
      <w:i/>
      <w:sz w:val="24"/>
      <w:szCs w:val="20"/>
    </w:rPr>
  </w:style>
  <w:style w:type="character" w:customStyle="1" w:styleId="Heading3Char">
    <w:name w:val="Heading 3 Char"/>
    <w:basedOn w:val="DefaultParagraphFont"/>
    <w:link w:val="Heading3"/>
    <w:rsid w:val="00112717"/>
    <w:rPr>
      <w:rFonts w:ascii="Arial" w:eastAsia="Times New Roman" w:hAnsi="Arial" w:cs="Arial"/>
      <w:bCs/>
      <w:sz w:val="24"/>
      <w:szCs w:val="20"/>
    </w:rPr>
  </w:style>
  <w:style w:type="character" w:customStyle="1" w:styleId="Heading4Char">
    <w:name w:val="Heading 4 Char"/>
    <w:basedOn w:val="DefaultParagraphFont"/>
    <w:link w:val="Heading4"/>
    <w:rsid w:val="00112717"/>
    <w:rPr>
      <w:rFonts w:ascii="Arial" w:eastAsia="Times New Roman" w:hAnsi="Arial" w:cs="Arial"/>
      <w:b/>
      <w:bCs/>
      <w:sz w:val="24"/>
      <w:szCs w:val="20"/>
    </w:rPr>
  </w:style>
  <w:style w:type="character" w:customStyle="1" w:styleId="Heading5Char">
    <w:name w:val="Heading 5 Char"/>
    <w:basedOn w:val="DefaultParagraphFont"/>
    <w:link w:val="Heading5"/>
    <w:rsid w:val="00112717"/>
    <w:rPr>
      <w:rFonts w:ascii="Arial" w:eastAsia="Times New Roman" w:hAnsi="Arial" w:cs="Arial"/>
      <w:bCs/>
      <w:szCs w:val="20"/>
    </w:rPr>
  </w:style>
  <w:style w:type="character" w:customStyle="1" w:styleId="Heading6Char">
    <w:name w:val="Heading 6 Char"/>
    <w:basedOn w:val="DefaultParagraphFont"/>
    <w:link w:val="Heading6"/>
    <w:rsid w:val="00112717"/>
    <w:rPr>
      <w:rFonts w:ascii="Arial" w:eastAsia="Times New Roman" w:hAnsi="Arial" w:cs="Arial"/>
      <w:bCs/>
      <w:i/>
      <w:szCs w:val="20"/>
    </w:rPr>
  </w:style>
  <w:style w:type="character" w:customStyle="1" w:styleId="Heading7Char">
    <w:name w:val="Heading 7 Char"/>
    <w:basedOn w:val="DefaultParagraphFont"/>
    <w:link w:val="Heading7"/>
    <w:rsid w:val="00112717"/>
    <w:rPr>
      <w:rFonts w:ascii="Arial" w:eastAsia="Times New Roman" w:hAnsi="Arial" w:cs="Arial"/>
      <w:bCs/>
      <w:sz w:val="24"/>
      <w:szCs w:val="20"/>
    </w:rPr>
  </w:style>
  <w:style w:type="character" w:customStyle="1" w:styleId="Heading8Char">
    <w:name w:val="Heading 8 Char"/>
    <w:basedOn w:val="DefaultParagraphFont"/>
    <w:link w:val="Heading8"/>
    <w:rsid w:val="00112717"/>
    <w:rPr>
      <w:rFonts w:ascii="Arial" w:eastAsia="Times New Roman" w:hAnsi="Arial" w:cs="Arial"/>
      <w:bCs/>
      <w:i/>
      <w:sz w:val="24"/>
      <w:szCs w:val="20"/>
    </w:rPr>
  </w:style>
  <w:style w:type="character" w:customStyle="1" w:styleId="Heading9Char">
    <w:name w:val="Heading 9 Char"/>
    <w:basedOn w:val="DefaultParagraphFont"/>
    <w:link w:val="Heading9"/>
    <w:rsid w:val="00112717"/>
    <w:rPr>
      <w:rFonts w:ascii="Arial" w:eastAsia="Times New Roman" w:hAnsi="Arial" w:cs="Arial"/>
      <w:b/>
      <w:bCs/>
      <w:i/>
      <w:sz w:val="18"/>
      <w:szCs w:val="20"/>
    </w:rPr>
  </w:style>
  <w:style w:type="paragraph" w:styleId="NormalWeb">
    <w:name w:val="Normal (Web)"/>
    <w:basedOn w:val="Normal"/>
    <w:uiPriority w:val="99"/>
    <w:unhideWhenUsed/>
    <w:rsid w:val="00112717"/>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customStyle="1" w:styleId="HelpInfo">
    <w:name w:val="Help Info"/>
    <w:basedOn w:val="Normal"/>
    <w:uiPriority w:val="99"/>
    <w:rsid w:val="00112717"/>
    <w:pPr>
      <w:spacing w:after="0" w:line="240" w:lineRule="auto"/>
      <w:jc w:val="both"/>
    </w:pPr>
    <w:rPr>
      <w:rFonts w:ascii="Arial" w:eastAsia="Times New Roman" w:hAnsi="Arial" w:cs="Arial"/>
      <w:bCs/>
      <w:i/>
      <w:color w:val="0000FF"/>
      <w:sz w:val="24"/>
      <w:szCs w:val="20"/>
    </w:rPr>
  </w:style>
  <w:style w:type="paragraph" w:styleId="TOC1">
    <w:name w:val="toc 1"/>
    <w:basedOn w:val="Normal"/>
    <w:next w:val="Normal"/>
    <w:autoRedefine/>
    <w:uiPriority w:val="39"/>
    <w:rsid w:val="00787F87"/>
    <w:pPr>
      <w:tabs>
        <w:tab w:val="left" w:pos="400"/>
        <w:tab w:val="left" w:pos="450"/>
        <w:tab w:val="right" w:leader="dot" w:pos="8820"/>
      </w:tabs>
      <w:spacing w:before="120" w:after="120" w:line="240" w:lineRule="auto"/>
    </w:pPr>
    <w:rPr>
      <w:rFonts w:ascii="Arial" w:eastAsia="Times New Roman" w:hAnsi="Arial" w:cs="Arial"/>
      <w:b/>
      <w:bCs/>
      <w:caps/>
      <w:noProof/>
      <w:sz w:val="24"/>
      <w:szCs w:val="28"/>
    </w:rPr>
  </w:style>
  <w:style w:type="paragraph" w:styleId="TOC2">
    <w:name w:val="toc 2"/>
    <w:basedOn w:val="Normal"/>
    <w:next w:val="Normal"/>
    <w:autoRedefine/>
    <w:uiPriority w:val="39"/>
    <w:rsid w:val="00787F87"/>
    <w:pPr>
      <w:tabs>
        <w:tab w:val="left" w:pos="960"/>
        <w:tab w:val="right" w:leader="dot" w:pos="8820"/>
      </w:tabs>
      <w:spacing w:after="0" w:line="360" w:lineRule="auto"/>
      <w:ind w:left="245"/>
    </w:pPr>
    <w:rPr>
      <w:rFonts w:ascii="Arial" w:eastAsia="Times New Roman" w:hAnsi="Arial" w:cs="Arial"/>
      <w:bCs/>
      <w:smallCaps/>
      <w:noProof/>
      <w:sz w:val="24"/>
      <w:szCs w:val="24"/>
    </w:rPr>
  </w:style>
  <w:style w:type="paragraph" w:styleId="TOC3">
    <w:name w:val="toc 3"/>
    <w:basedOn w:val="Normal"/>
    <w:next w:val="Normal"/>
    <w:autoRedefine/>
    <w:uiPriority w:val="39"/>
    <w:unhideWhenUsed/>
    <w:rsid w:val="00787F87"/>
    <w:pPr>
      <w:spacing w:after="100"/>
      <w:ind w:left="440"/>
    </w:pPr>
  </w:style>
  <w:style w:type="paragraph" w:styleId="Header">
    <w:name w:val="header"/>
    <w:basedOn w:val="Normal"/>
    <w:link w:val="HeaderChar"/>
    <w:uiPriority w:val="99"/>
    <w:semiHidden/>
    <w:unhideWhenUsed/>
    <w:rsid w:val="00085A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AF9"/>
  </w:style>
  <w:style w:type="paragraph" w:styleId="Footer">
    <w:name w:val="footer"/>
    <w:basedOn w:val="Normal"/>
    <w:link w:val="FooterChar"/>
    <w:uiPriority w:val="99"/>
    <w:unhideWhenUsed/>
    <w:rsid w:val="00085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F9"/>
  </w:style>
  <w:style w:type="paragraph" w:customStyle="1" w:styleId="ReturnAddress">
    <w:name w:val="Return Address"/>
    <w:basedOn w:val="Normal"/>
    <w:rsid w:val="00EC6174"/>
    <w:pPr>
      <w:keepLines/>
      <w:framePr w:w="2160" w:h="1200" w:wrap="notBeside" w:vAnchor="page" w:hAnchor="page" w:x="9241" w:y="673" w:anchorLock="1"/>
      <w:spacing w:after="0" w:line="220" w:lineRule="atLeast"/>
    </w:pPr>
    <w:rPr>
      <w:rFonts w:ascii="Arial" w:eastAsia="Times New Roman" w:hAnsi="Arial" w:cs="Arial"/>
      <w:bCs/>
      <w:sz w:val="16"/>
      <w:szCs w:val="20"/>
    </w:rPr>
  </w:style>
  <w:style w:type="paragraph" w:styleId="NormalIndent">
    <w:name w:val="Normal Indent"/>
    <w:basedOn w:val="Normal"/>
    <w:rsid w:val="00CB7635"/>
    <w:pPr>
      <w:spacing w:after="0" w:line="240" w:lineRule="auto"/>
      <w:ind w:left="432"/>
    </w:pPr>
    <w:rPr>
      <w:rFonts w:ascii="Times New Roman" w:eastAsia="Times New Roman" w:hAnsi="Times New Roman" w:cs="Times New Roman"/>
      <w:sz w:val="24"/>
      <w:szCs w:val="24"/>
    </w:rPr>
  </w:style>
  <w:style w:type="table" w:styleId="TableGrid">
    <w:name w:val="Table Grid"/>
    <w:basedOn w:val="TableNormal"/>
    <w:uiPriority w:val="39"/>
    <w:rsid w:val="00CB7635"/>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232">
      <w:bodyDiv w:val="1"/>
      <w:marLeft w:val="0"/>
      <w:marRight w:val="0"/>
      <w:marTop w:val="0"/>
      <w:marBottom w:val="0"/>
      <w:divBdr>
        <w:top w:val="none" w:sz="0" w:space="0" w:color="auto"/>
        <w:left w:val="none" w:sz="0" w:space="0" w:color="auto"/>
        <w:bottom w:val="none" w:sz="0" w:space="0" w:color="auto"/>
        <w:right w:val="none" w:sz="0" w:space="0" w:color="auto"/>
      </w:divBdr>
    </w:div>
    <w:div w:id="739523541">
      <w:bodyDiv w:val="1"/>
      <w:marLeft w:val="0"/>
      <w:marRight w:val="0"/>
      <w:marTop w:val="0"/>
      <w:marBottom w:val="0"/>
      <w:divBdr>
        <w:top w:val="none" w:sz="0" w:space="0" w:color="auto"/>
        <w:left w:val="none" w:sz="0" w:space="0" w:color="auto"/>
        <w:bottom w:val="none" w:sz="0" w:space="0" w:color="auto"/>
        <w:right w:val="none" w:sz="0" w:space="0" w:color="auto"/>
      </w:divBdr>
    </w:div>
    <w:div w:id="1034963621">
      <w:bodyDiv w:val="1"/>
      <w:marLeft w:val="0"/>
      <w:marRight w:val="0"/>
      <w:marTop w:val="0"/>
      <w:marBottom w:val="0"/>
      <w:divBdr>
        <w:top w:val="none" w:sz="0" w:space="0" w:color="auto"/>
        <w:left w:val="none" w:sz="0" w:space="0" w:color="auto"/>
        <w:bottom w:val="none" w:sz="0" w:space="0" w:color="auto"/>
        <w:right w:val="none" w:sz="0" w:space="0" w:color="auto"/>
      </w:divBdr>
    </w:div>
    <w:div w:id="1048410576">
      <w:bodyDiv w:val="1"/>
      <w:marLeft w:val="0"/>
      <w:marRight w:val="0"/>
      <w:marTop w:val="0"/>
      <w:marBottom w:val="0"/>
      <w:divBdr>
        <w:top w:val="none" w:sz="0" w:space="0" w:color="auto"/>
        <w:left w:val="none" w:sz="0" w:space="0" w:color="auto"/>
        <w:bottom w:val="none" w:sz="0" w:space="0" w:color="auto"/>
        <w:right w:val="none" w:sz="0" w:space="0" w:color="auto"/>
      </w:divBdr>
    </w:div>
    <w:div w:id="1075589950">
      <w:bodyDiv w:val="1"/>
      <w:marLeft w:val="0"/>
      <w:marRight w:val="0"/>
      <w:marTop w:val="0"/>
      <w:marBottom w:val="0"/>
      <w:divBdr>
        <w:top w:val="none" w:sz="0" w:space="0" w:color="auto"/>
        <w:left w:val="none" w:sz="0" w:space="0" w:color="auto"/>
        <w:bottom w:val="none" w:sz="0" w:space="0" w:color="auto"/>
        <w:right w:val="none" w:sz="0" w:space="0" w:color="auto"/>
      </w:divBdr>
    </w:div>
    <w:div w:id="1140656484">
      <w:bodyDiv w:val="1"/>
      <w:marLeft w:val="0"/>
      <w:marRight w:val="0"/>
      <w:marTop w:val="0"/>
      <w:marBottom w:val="0"/>
      <w:divBdr>
        <w:top w:val="none" w:sz="0" w:space="0" w:color="auto"/>
        <w:left w:val="none" w:sz="0" w:space="0" w:color="auto"/>
        <w:bottom w:val="none" w:sz="0" w:space="0" w:color="auto"/>
        <w:right w:val="none" w:sz="0" w:space="0" w:color="auto"/>
      </w:divBdr>
    </w:div>
    <w:div w:id="1227259243">
      <w:bodyDiv w:val="1"/>
      <w:marLeft w:val="0"/>
      <w:marRight w:val="0"/>
      <w:marTop w:val="0"/>
      <w:marBottom w:val="0"/>
      <w:divBdr>
        <w:top w:val="none" w:sz="0" w:space="0" w:color="auto"/>
        <w:left w:val="none" w:sz="0" w:space="0" w:color="auto"/>
        <w:bottom w:val="none" w:sz="0" w:space="0" w:color="auto"/>
        <w:right w:val="none" w:sz="0" w:space="0" w:color="auto"/>
      </w:divBdr>
    </w:div>
    <w:div w:id="1354962552">
      <w:bodyDiv w:val="1"/>
      <w:marLeft w:val="0"/>
      <w:marRight w:val="0"/>
      <w:marTop w:val="0"/>
      <w:marBottom w:val="0"/>
      <w:divBdr>
        <w:top w:val="none" w:sz="0" w:space="0" w:color="auto"/>
        <w:left w:val="none" w:sz="0" w:space="0" w:color="auto"/>
        <w:bottom w:val="none" w:sz="0" w:space="0" w:color="auto"/>
        <w:right w:val="none" w:sz="0" w:space="0" w:color="auto"/>
      </w:divBdr>
    </w:div>
    <w:div w:id="1442452732">
      <w:bodyDiv w:val="1"/>
      <w:marLeft w:val="0"/>
      <w:marRight w:val="0"/>
      <w:marTop w:val="0"/>
      <w:marBottom w:val="0"/>
      <w:divBdr>
        <w:top w:val="none" w:sz="0" w:space="0" w:color="auto"/>
        <w:left w:val="none" w:sz="0" w:space="0" w:color="auto"/>
        <w:bottom w:val="none" w:sz="0" w:space="0" w:color="auto"/>
        <w:right w:val="none" w:sz="0" w:space="0" w:color="auto"/>
      </w:divBdr>
    </w:div>
    <w:div w:id="1714815069">
      <w:bodyDiv w:val="1"/>
      <w:marLeft w:val="0"/>
      <w:marRight w:val="0"/>
      <w:marTop w:val="0"/>
      <w:marBottom w:val="0"/>
      <w:divBdr>
        <w:top w:val="none" w:sz="0" w:space="0" w:color="auto"/>
        <w:left w:val="none" w:sz="0" w:space="0" w:color="auto"/>
        <w:bottom w:val="none" w:sz="0" w:space="0" w:color="auto"/>
        <w:right w:val="none" w:sz="0" w:space="0" w:color="auto"/>
      </w:divBdr>
    </w:div>
    <w:div w:id="1869642196">
      <w:bodyDiv w:val="1"/>
      <w:marLeft w:val="0"/>
      <w:marRight w:val="0"/>
      <w:marTop w:val="0"/>
      <w:marBottom w:val="0"/>
      <w:divBdr>
        <w:top w:val="none" w:sz="0" w:space="0" w:color="auto"/>
        <w:left w:val="none" w:sz="0" w:space="0" w:color="auto"/>
        <w:bottom w:val="none" w:sz="0" w:space="0" w:color="auto"/>
        <w:right w:val="none" w:sz="0" w:space="0" w:color="auto"/>
      </w:divBdr>
    </w:div>
    <w:div w:id="210603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echprov.com" TargetMode="External"/><Relationship Id="rId13" Type="http://schemas.openxmlformats.org/officeDocument/2006/relationships/hyperlink" Target="http://www.carpoolglobal.com/index.php?option=com_carpooluser&amp;view=login" TargetMode="External"/><Relationship Id="rId18" Type="http://schemas.openxmlformats.org/officeDocument/2006/relationships/hyperlink" Target="http://www.carpoolglobal.com/index.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arpoolglobal.com/index.php?option=com_carpooluser&amp;view=remind&amp;layout=default"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carpoolglobal.com/index.php?option=com_carpooluser&amp;view=remind&amp;layout=default"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rpoolglobal.com/index.php?option=com_carpooluser&amp;view=register&amp;layout=defaul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arpoolglobal.com/index.php?option=com_carpooluser&amp;view=register&amp;layout=default"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www.carpoolglobal.com/index.php" TargetMode="External"/><Relationship Id="rId4" Type="http://schemas.openxmlformats.org/officeDocument/2006/relationships/settings" Target="settings.xml"/><Relationship Id="rId9" Type="http://schemas.openxmlformats.org/officeDocument/2006/relationships/hyperlink" Target="http://www.techprov.com" TargetMode="External"/><Relationship Id="rId14" Type="http://schemas.openxmlformats.org/officeDocument/2006/relationships/hyperlink" Target="http://www.carpoolglobal.com/index.php?option=com_carpooluser&amp;view=regis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0A755-800A-4D9C-90E9-6B1AC5F7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rajkumarg</dc:creator>
  <cp:keywords/>
  <dc:description/>
  <cp:lastModifiedBy>Rajkumar Sivasubramanian</cp:lastModifiedBy>
  <cp:revision>24</cp:revision>
  <dcterms:created xsi:type="dcterms:W3CDTF">2011-05-12T09:14:00Z</dcterms:created>
  <dcterms:modified xsi:type="dcterms:W3CDTF">2019-05-16T05:26:00Z</dcterms:modified>
</cp:coreProperties>
</file>